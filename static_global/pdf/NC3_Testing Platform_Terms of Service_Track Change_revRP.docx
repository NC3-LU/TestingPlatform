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712F" w14:textId="5F1BF8C1" w:rsidR="00957072" w:rsidRPr="00957072" w:rsidRDefault="00DC2F7C" w:rsidP="0095707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ins w:id="0" w:author="Rossana POLLIO" w:date="2024-10-17T10:01:00Z">
        <w:r>
          <w:rPr>
            <w:rFonts w:ascii="Arial" w:eastAsia="Times New Roman" w:hAnsi="Arial" w:cs="Arial"/>
            <w:b/>
            <w:bCs/>
            <w:kern w:val="36"/>
            <w:sz w:val="48"/>
            <w:szCs w:val="48"/>
          </w:rPr>
          <w:t xml:space="preserve">NC3 Testing Platform </w:t>
        </w:r>
      </w:ins>
      <w:r w:rsidR="00957072" w:rsidRPr="00957072">
        <w:rPr>
          <w:rFonts w:ascii="Arial" w:eastAsia="Times New Roman" w:hAnsi="Arial" w:cs="Arial"/>
          <w:b/>
          <w:bCs/>
          <w:kern w:val="36"/>
          <w:sz w:val="48"/>
          <w:szCs w:val="48"/>
        </w:rPr>
        <w:t>Terms of Service</w:t>
      </w:r>
    </w:p>
    <w:p w14:paraId="4AF0DA4F" w14:textId="2D329B29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These terms govern </w:t>
      </w:r>
      <w:ins w:id="1" w:author="Rossana POLLIO" w:date="2024-10-17T09:32:00Z">
        <w:r w:rsidR="0004038C">
          <w:rPr>
            <w:rFonts w:ascii="Arial" w:eastAsia="Times New Roman" w:hAnsi="Arial" w:cs="Arial"/>
            <w:sz w:val="24"/>
            <w:szCs w:val="24"/>
          </w:rPr>
          <w:t xml:space="preserve">the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use of the </w:t>
      </w:r>
      <w:ins w:id="2" w:author="Rossana POLLIO" w:date="2024-10-17T09:32:00Z">
        <w:r w:rsidR="0004038C">
          <w:rPr>
            <w:rFonts w:ascii="Arial" w:eastAsia="Times New Roman" w:hAnsi="Arial" w:cs="Arial"/>
            <w:sz w:val="24"/>
            <w:szCs w:val="24"/>
          </w:rPr>
          <w:t xml:space="preserve">NC3 Testing Platform </w:t>
        </w:r>
      </w:ins>
      <w:del w:id="3" w:author="Rossana POLLIO" w:date="2024-10-17T10:02:00Z">
        <w:r w:rsidRPr="00957072" w:rsidDel="00DC2F7C">
          <w:rPr>
            <w:rFonts w:ascii="Arial" w:eastAsia="Times New Roman" w:hAnsi="Arial" w:cs="Arial"/>
            <w:sz w:val="24"/>
            <w:szCs w:val="24"/>
          </w:rPr>
          <w:delText>website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begin"/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 xml:space="preserve"> HYPERLINK "</w:instrText>
      </w:r>
      <w:commentRangeStart w:id="4"/>
      <w:r w:rsidR="00DC2F7C" w:rsidRP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>https://testing.</w:instrText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>n</w:instrText>
      </w:r>
      <w:r w:rsidR="00DC2F7C" w:rsidRP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>c3.lu</w:instrText>
      </w:r>
      <w:commentRangeEnd w:id="4"/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 xml:space="preserve">" </w:instrText>
      </w:r>
      <w:r w:rsidR="00DC2F7C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separate"/>
      </w:r>
      <w:r w:rsidR="00DC2F7C" w:rsidRPr="00DC2F7C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https://testing.</w:t>
      </w:r>
      <w:ins w:id="5" w:author="Rossana POLLIO" w:date="2024-10-17T10:00:00Z">
        <w:r w:rsidR="00DC2F7C" w:rsidRPr="008034F3">
          <w:rPr>
            <w:rStyle w:val="Hyperlink"/>
            <w:rFonts w:ascii="Arial" w:eastAsia="Times New Roman" w:hAnsi="Arial" w:cs="Arial"/>
            <w:sz w:val="24"/>
            <w:szCs w:val="24"/>
            <w:highlight w:val="yellow"/>
          </w:rPr>
          <w:t>n</w:t>
        </w:r>
      </w:ins>
      <w:r w:rsidR="00DC2F7C" w:rsidRPr="00DC2F7C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c3.lu</w:t>
      </w:r>
      <w:ins w:id="6" w:author="Rossana POLLIO" w:date="2024-10-17T10:01:00Z">
        <w:r w:rsidR="00DC2F7C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</w:rPr>
          <w:fldChar w:fldCharType="end"/>
        </w:r>
      </w:ins>
      <w:r w:rsidR="00DC2F7C">
        <w:rPr>
          <w:rStyle w:val="CommentReference"/>
        </w:rPr>
        <w:commentReference w:id="4"/>
      </w:r>
      <w:ins w:id="7" w:author="Rossana POLLIO" w:date="2024-10-17T10:02:00Z">
        <w:r w:rsidR="00DC2F7C">
          <w:rPr>
            <w:rStyle w:val="CommentReference"/>
          </w:rPr>
          <w:t xml:space="preserve"> </w:t>
        </w:r>
        <w:r w:rsidR="00DC2F7C" w:rsidRPr="00DC2F7C">
          <w:rPr>
            <w:rFonts w:ascii="Arial" w:eastAsia="Times New Roman" w:hAnsi="Arial" w:cs="Arial"/>
            <w:sz w:val="24"/>
            <w:szCs w:val="24"/>
          </w:rPr>
          <w:t>(the “website”)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. To use the website, you must agree to these terms with </w:t>
      </w:r>
      <w:ins w:id="8" w:author="Rossana POLLIO" w:date="2024-10-17T10:04:00Z">
        <w:r w:rsidR="00BE6446">
          <w:rPr>
            <w:rFonts w:ascii="Arial" w:eastAsia="Times New Roman" w:hAnsi="Arial" w:cs="Arial"/>
            <w:sz w:val="24"/>
            <w:szCs w:val="24"/>
          </w:rPr>
          <w:t xml:space="preserve">the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Luxembourg House of Cybersecurity (hereinafter referred to as </w:t>
      </w:r>
      <w:ins w:id="9" w:author="Rossana POLLIO" w:date="2024-10-17T10:04:00Z">
        <w:r w:rsidR="00BE6446">
          <w:rPr>
            <w:rFonts w:ascii="Arial" w:eastAsia="Times New Roman" w:hAnsi="Arial" w:cs="Arial"/>
            <w:sz w:val="24"/>
            <w:szCs w:val="24"/>
          </w:rPr>
          <w:t>“</w:t>
        </w:r>
      </w:ins>
      <w:r w:rsidRPr="00957072">
        <w:rPr>
          <w:rFonts w:ascii="Arial" w:eastAsia="Times New Roman" w:hAnsi="Arial" w:cs="Arial"/>
          <w:sz w:val="24"/>
          <w:szCs w:val="24"/>
        </w:rPr>
        <w:t>LHC</w:t>
      </w:r>
      <w:ins w:id="10" w:author="Rossana POLLIO" w:date="2024-10-17T10:04:00Z">
        <w:r w:rsidR="00BE6446">
          <w:rPr>
            <w:rFonts w:ascii="Arial" w:eastAsia="Times New Roman" w:hAnsi="Arial" w:cs="Arial"/>
            <w:sz w:val="24"/>
            <w:szCs w:val="24"/>
          </w:rPr>
          <w:t>”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) the company that runs the website. LHC may offer </w:t>
      </w:r>
      <w:ins w:id="11" w:author="Rossana POLLIO" w:date="2024-10-17T10:04:00Z">
        <w:r w:rsidR="00BE6446">
          <w:rPr>
            <w:rFonts w:ascii="Arial" w:eastAsia="Times New Roman" w:hAnsi="Arial" w:cs="Arial"/>
            <w:sz w:val="24"/>
            <w:szCs w:val="24"/>
          </w:rPr>
          <w:t>additional</w:t>
        </w:r>
      </w:ins>
      <w:del w:id="12" w:author="Rossana POLLIO" w:date="2024-10-17T10:04:00Z">
        <w:r w:rsidRPr="00957072" w:rsidDel="00BE6446">
          <w:rPr>
            <w:rFonts w:ascii="Arial" w:eastAsia="Times New Roman" w:hAnsi="Arial" w:cs="Arial"/>
            <w:sz w:val="24"/>
            <w:szCs w:val="24"/>
          </w:rPr>
          <w:delText>other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products and services, under different terms. These terms apply only to</w:t>
      </w:r>
      <w:ins w:id="13" w:author="Rossana POLLIO" w:date="2024-10-17T10:05:00Z">
        <w:r w:rsidR="00BE6446">
          <w:rPr>
            <w:rFonts w:ascii="Arial" w:eastAsia="Times New Roman" w:hAnsi="Arial" w:cs="Arial"/>
            <w:sz w:val="24"/>
            <w:szCs w:val="24"/>
          </w:rPr>
          <w:t xml:space="preserve"> your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use of the website.</w:t>
      </w:r>
    </w:p>
    <w:p w14:paraId="14F3F86C" w14:textId="77777777" w:rsidR="00957072" w:rsidRPr="00957072" w:rsidRDefault="00957072" w:rsidP="0095707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Skip to: </w:t>
      </w:r>
    </w:p>
    <w:p w14:paraId="6E8DF40A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1" w:anchor="yourpermission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 Permission to Use the Website</w:t>
        </w:r>
      </w:hyperlink>
    </w:p>
    <w:p w14:paraId="56D8154C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2" w:anchor="condition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Conditions for Use of the Website</w:t>
        </w:r>
      </w:hyperlink>
    </w:p>
    <w:p w14:paraId="3AB5F394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3" w:anchor="acceptableuse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Acceptable Use</w:t>
        </w:r>
      </w:hyperlink>
    </w:p>
    <w:p w14:paraId="714E4EFA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4" w:anchor="contentstandard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Content Standards</w:t>
        </w:r>
      </w:hyperlink>
    </w:p>
    <w:p w14:paraId="6438C155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5" w:anchor="youraccount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 Account</w:t>
        </w:r>
      </w:hyperlink>
    </w:p>
    <w:p w14:paraId="705DC519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6" w:anchor="content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 Content</w:t>
        </w:r>
      </w:hyperlink>
    </w:p>
    <w:p w14:paraId="585F4D83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7" w:anchor="termination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Termination</w:t>
        </w:r>
      </w:hyperlink>
    </w:p>
    <w:p w14:paraId="5B2D7720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8" w:anchor="dispute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Disputes</w:t>
        </w:r>
      </w:hyperlink>
    </w:p>
    <w:p w14:paraId="7A3FECF9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19" w:anchor="contact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Contact</w:t>
        </w:r>
      </w:hyperlink>
    </w:p>
    <w:p w14:paraId="0173114F" w14:textId="77777777" w:rsidR="00957072" w:rsidRPr="00957072" w:rsidRDefault="007F38DA" w:rsidP="009570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hyperlink r:id="rId20" w:anchor="changes" w:history="1">
        <w:r w:rsidR="00957072" w:rsidRPr="0095707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Changes</w:t>
        </w:r>
      </w:hyperlink>
    </w:p>
    <w:p w14:paraId="366BB920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Your Permission to Use the Website</w:t>
      </w:r>
    </w:p>
    <w:p w14:paraId="5DA9C7A8" w14:textId="1604F1FB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Subject to these terms, LHC </w:t>
      </w:r>
      <w:del w:id="14" w:author="Rossana POLLIO" w:date="2024-10-17T10:06:00Z">
        <w:r w:rsidRPr="00957072" w:rsidDel="0062135C">
          <w:rPr>
            <w:rFonts w:ascii="Arial" w:eastAsia="Times New Roman" w:hAnsi="Arial" w:cs="Arial"/>
            <w:sz w:val="24"/>
            <w:szCs w:val="24"/>
          </w:rPr>
          <w:delText xml:space="preserve">gives </w:delText>
        </w:r>
      </w:del>
      <w:ins w:id="15" w:author="Rossana POLLIO" w:date="2024-10-17T10:06:00Z">
        <w:r w:rsidR="0062135C">
          <w:rPr>
            <w:rFonts w:ascii="Arial" w:eastAsia="Times New Roman" w:hAnsi="Arial" w:cs="Arial"/>
            <w:sz w:val="24"/>
            <w:szCs w:val="24"/>
          </w:rPr>
          <w:t>grants</w:t>
        </w:r>
        <w:r w:rsidR="0062135C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you permission to use the website. You </w:t>
      </w:r>
      <w:del w:id="16" w:author="Rossana POLLIO" w:date="2024-10-17T10:06:00Z">
        <w:r w:rsidRPr="00957072" w:rsidDel="0062135C">
          <w:rPr>
            <w:rFonts w:ascii="Arial" w:eastAsia="Times New Roman" w:hAnsi="Arial" w:cs="Arial"/>
            <w:sz w:val="24"/>
            <w:szCs w:val="24"/>
          </w:rPr>
          <w:delText xml:space="preserve">can't </w:delText>
        </w:r>
      </w:del>
      <w:ins w:id="17" w:author="Rossana POLLIO" w:date="2024-10-17T10:06:00Z">
        <w:r w:rsidR="0062135C">
          <w:rPr>
            <w:rFonts w:ascii="Arial" w:eastAsia="Times New Roman" w:hAnsi="Arial" w:cs="Arial"/>
            <w:sz w:val="24"/>
            <w:szCs w:val="24"/>
          </w:rPr>
          <w:t xml:space="preserve">cannot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transfer </w:t>
      </w:r>
      <w:ins w:id="18" w:author="Rossana POLLIO" w:date="2024-10-17T10:06:00Z">
        <w:r w:rsidR="0062135C">
          <w:rPr>
            <w:rFonts w:ascii="Arial" w:eastAsia="Times New Roman" w:hAnsi="Arial" w:cs="Arial"/>
            <w:sz w:val="24"/>
            <w:szCs w:val="24"/>
          </w:rPr>
          <w:t>this permission</w:t>
        </w:r>
      </w:ins>
      <w:del w:id="19" w:author="Rossana POLLIO" w:date="2024-10-17T10:06:00Z">
        <w:r w:rsidRPr="00957072" w:rsidDel="0062135C">
          <w:rPr>
            <w:rFonts w:ascii="Arial" w:eastAsia="Times New Roman" w:hAnsi="Arial" w:cs="Arial"/>
            <w:sz w:val="24"/>
            <w:szCs w:val="24"/>
          </w:rPr>
          <w:delText>it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to anyone else. Others need to agree to these terms </w:t>
      </w:r>
      <w:del w:id="20" w:author="Rossana POLLIO" w:date="2024-10-17T10:06:00Z">
        <w:r w:rsidRPr="00957072" w:rsidDel="0062135C">
          <w:rPr>
            <w:rFonts w:ascii="Arial" w:eastAsia="Times New Roman" w:hAnsi="Arial" w:cs="Arial"/>
            <w:sz w:val="24"/>
            <w:szCs w:val="24"/>
          </w:rPr>
          <w:delText xml:space="preserve">for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themselves </w:t>
      </w:r>
      <w:ins w:id="21" w:author="Rossana POLLIO" w:date="2024-10-17T10:06:00Z">
        <w:r w:rsidR="0062135C">
          <w:rPr>
            <w:rFonts w:ascii="Arial" w:eastAsia="Times New Roman" w:hAnsi="Arial" w:cs="Arial"/>
            <w:sz w:val="24"/>
            <w:szCs w:val="24"/>
          </w:rPr>
          <w:t xml:space="preserve">in order </w:t>
        </w:r>
      </w:ins>
      <w:r w:rsidRPr="00957072">
        <w:rPr>
          <w:rFonts w:ascii="Arial" w:eastAsia="Times New Roman" w:hAnsi="Arial" w:cs="Arial"/>
          <w:sz w:val="24"/>
          <w:szCs w:val="24"/>
        </w:rPr>
        <w:t>to use the website.</w:t>
      </w:r>
    </w:p>
    <w:p w14:paraId="555D64D3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Conditions for Use of the Website</w:t>
      </w:r>
    </w:p>
    <w:p w14:paraId="7AF1E8F6" w14:textId="77777777" w:rsidR="00957072" w:rsidRPr="00957072" w:rsidRDefault="00957072" w:rsidP="0095707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Your permission to use the website is subject to the following conditions: </w:t>
      </w:r>
    </w:p>
    <w:p w14:paraId="2D831E4E" w14:textId="77777777" w:rsidR="00957072" w:rsidRPr="00957072" w:rsidRDefault="00957072" w:rsidP="009570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must be at least thirteen years old.</w:t>
      </w:r>
    </w:p>
    <w:p w14:paraId="1A2E5068" w14:textId="3AB81D79" w:rsidR="00957072" w:rsidRPr="00957072" w:rsidRDefault="00957072" w:rsidP="009570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may no longer use the website if LHC</w:t>
      </w:r>
      <w:ins w:id="22" w:author="Rossana POLLIO" w:date="2024-10-17T10:08:00Z">
        <w:r w:rsidR="00DF787C">
          <w:rPr>
            <w:rFonts w:ascii="Arial" w:eastAsia="Times New Roman" w:hAnsi="Arial" w:cs="Arial"/>
            <w:sz w:val="24"/>
            <w:szCs w:val="24"/>
          </w:rPr>
          <w:t xml:space="preserve"> directly</w:t>
        </w:r>
      </w:ins>
      <w:ins w:id="23" w:author="Rossana POLLIO" w:date="2024-10-17T10:09:00Z">
        <w:r w:rsidR="00DF787C">
          <w:rPr>
            <w:rFonts w:ascii="Arial" w:eastAsia="Times New Roman" w:hAnsi="Arial" w:cs="Arial"/>
            <w:sz w:val="24"/>
            <w:szCs w:val="24"/>
          </w:rPr>
          <w:t xml:space="preserve"> informs you that you cannot.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del w:id="24" w:author="Rossana POLLIO" w:date="2024-10-17T10:09:00Z">
        <w:r w:rsidRPr="00957072" w:rsidDel="00DF787C">
          <w:rPr>
            <w:rFonts w:ascii="Arial" w:eastAsia="Times New Roman" w:hAnsi="Arial" w:cs="Arial"/>
            <w:sz w:val="24"/>
            <w:szCs w:val="24"/>
          </w:rPr>
          <w:delText>contacts you directly to say that you may not.</w:delText>
        </w:r>
      </w:del>
    </w:p>
    <w:p w14:paraId="7DCF76DA" w14:textId="3F5A30FE" w:rsidR="00957072" w:rsidRPr="00957072" w:rsidRDefault="00957072" w:rsidP="009570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must </w:t>
      </w:r>
      <w:del w:id="25" w:author="Rossana POLLIO" w:date="2024-10-17T10:09:00Z">
        <w:r w:rsidRPr="00957072" w:rsidDel="00A734C3">
          <w:rPr>
            <w:rFonts w:ascii="Arial" w:eastAsia="Times New Roman" w:hAnsi="Arial" w:cs="Arial"/>
            <w:sz w:val="24"/>
            <w:szCs w:val="24"/>
          </w:rPr>
          <w:delText>use the website in accordance</w:delText>
        </w:r>
      </w:del>
      <w:ins w:id="26" w:author="Rossana POLLIO" w:date="2024-10-17T10:09:00Z">
        <w:r w:rsidR="00A734C3">
          <w:rPr>
            <w:rFonts w:ascii="Arial" w:eastAsia="Times New Roman" w:hAnsi="Arial" w:cs="Arial"/>
            <w:sz w:val="24"/>
            <w:szCs w:val="24"/>
          </w:rPr>
          <w:t>adhere</w:t>
        </w:r>
      </w:ins>
      <w:ins w:id="27" w:author="Rossana POLLIO" w:date="2024-10-17T10:10:00Z">
        <w:r w:rsidR="00A734C3">
          <w:rPr>
            <w:rFonts w:ascii="Arial" w:eastAsia="Times New Roman" w:hAnsi="Arial" w:cs="Arial"/>
            <w:sz w:val="24"/>
            <w:szCs w:val="24"/>
          </w:rPr>
          <w:t xml:space="preserve"> to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ins w:id="28" w:author="Rossana POLLIO" w:date="2024-10-17T10:10:00Z">
        <w:r w:rsidR="00A734C3">
          <w:rPr>
            <w:rFonts w:ascii="Arial" w:eastAsia="Times New Roman" w:hAnsi="Arial" w:cs="Arial"/>
            <w:sz w:val="24"/>
            <w:szCs w:val="24"/>
          </w:rPr>
          <w:t>the</w:t>
        </w:r>
      </w:ins>
      <w:del w:id="29" w:author="Rossana POLLIO" w:date="2024-10-17T10:10:00Z">
        <w:r w:rsidRPr="00957072" w:rsidDel="00A734C3">
          <w:rPr>
            <w:rFonts w:ascii="Arial" w:eastAsia="Times New Roman" w:hAnsi="Arial" w:cs="Arial"/>
            <w:sz w:val="24"/>
            <w:szCs w:val="24"/>
          </w:rPr>
          <w:delText>with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Acceptable Use and Content Standards</w:t>
      </w:r>
      <w:ins w:id="30" w:author="Rossana POLLIO" w:date="2024-10-17T10:10:00Z">
        <w:r w:rsidR="00A734C3">
          <w:rPr>
            <w:rFonts w:ascii="Arial" w:eastAsia="Times New Roman" w:hAnsi="Arial" w:cs="Arial"/>
            <w:sz w:val="24"/>
            <w:szCs w:val="24"/>
          </w:rPr>
          <w:t>, listed hereby, while using the website</w:t>
        </w:r>
      </w:ins>
      <w:r w:rsidRPr="00957072">
        <w:rPr>
          <w:rFonts w:ascii="Arial" w:eastAsia="Times New Roman" w:hAnsi="Arial" w:cs="Arial"/>
          <w:sz w:val="24"/>
          <w:szCs w:val="24"/>
        </w:rPr>
        <w:t>.</w:t>
      </w:r>
    </w:p>
    <w:p w14:paraId="1B0F7791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Acceptable Use</w:t>
      </w:r>
    </w:p>
    <w:p w14:paraId="3B6ABE95" w14:textId="661FC756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</w:t>
      </w:r>
      <w:del w:id="31" w:author="Rossana POLLIO" w:date="2024-10-17T10:13:00Z">
        <w:r w:rsidRPr="00957072" w:rsidDel="00E00769">
          <w:rPr>
            <w:rFonts w:ascii="Arial" w:eastAsia="Times New Roman" w:hAnsi="Arial" w:cs="Arial"/>
            <w:sz w:val="24"/>
            <w:szCs w:val="24"/>
          </w:rPr>
          <w:delText>may not break the law using the website</w:delText>
        </w:r>
      </w:del>
      <w:ins w:id="32" w:author="Rossana POLLIO" w:date="2024-10-17T10:13:00Z">
        <w:r w:rsidR="00E00769">
          <w:rPr>
            <w:rFonts w:ascii="Arial" w:eastAsia="Times New Roman" w:hAnsi="Arial" w:cs="Arial"/>
            <w:sz w:val="24"/>
            <w:szCs w:val="24"/>
          </w:rPr>
          <w:t>must not engage in illegal activities while using the website</w:t>
        </w:r>
      </w:ins>
      <w:r w:rsidRPr="00957072">
        <w:rPr>
          <w:rFonts w:ascii="Arial" w:eastAsia="Times New Roman" w:hAnsi="Arial" w:cs="Arial"/>
          <w:sz w:val="24"/>
          <w:szCs w:val="24"/>
        </w:rPr>
        <w:t>.</w:t>
      </w:r>
    </w:p>
    <w:p w14:paraId="091E29DB" w14:textId="5E044CD9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use or try to use another's account on the website without their </w:t>
      </w:r>
      <w:del w:id="33" w:author="Rossana POLLIO" w:date="2024-10-17T10:12:00Z">
        <w:r w:rsidRPr="00957072" w:rsidDel="00BC3CA2">
          <w:rPr>
            <w:rFonts w:ascii="Arial" w:eastAsia="Times New Roman" w:hAnsi="Arial" w:cs="Arial"/>
            <w:sz w:val="24"/>
            <w:szCs w:val="24"/>
          </w:rPr>
          <w:delText xml:space="preserve">specific </w:delText>
        </w:r>
      </w:del>
      <w:ins w:id="34" w:author="Rossana POLLIO" w:date="2024-10-17T10:12:00Z">
        <w:r w:rsidR="00BC3CA2">
          <w:rPr>
            <w:rFonts w:ascii="Arial" w:eastAsia="Times New Roman" w:hAnsi="Arial" w:cs="Arial"/>
            <w:sz w:val="24"/>
            <w:szCs w:val="24"/>
          </w:rPr>
          <w:t>explicit</w:t>
        </w:r>
        <w:r w:rsidR="00BC3CA2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>permission.</w:t>
      </w:r>
    </w:p>
    <w:p w14:paraId="65387439" w14:textId="74C571BC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lastRenderedPageBreak/>
        <w:t xml:space="preserve">You </w:t>
      </w:r>
      <w:del w:id="35" w:author="Rossana POLLIO" w:date="2024-10-17T10:13:00Z">
        <w:r w:rsidRPr="00957072" w:rsidDel="009132BC">
          <w:rPr>
            <w:rFonts w:ascii="Arial" w:eastAsia="Times New Roman" w:hAnsi="Arial" w:cs="Arial"/>
            <w:sz w:val="24"/>
            <w:szCs w:val="24"/>
          </w:rPr>
          <w:delText>may not</w:delText>
        </w:r>
      </w:del>
      <w:ins w:id="36" w:author="Rossana POLLIO" w:date="2024-10-17T10:13:00Z">
        <w:r w:rsidR="009132BC">
          <w:rPr>
            <w:rFonts w:ascii="Arial" w:eastAsia="Times New Roman" w:hAnsi="Arial" w:cs="Arial"/>
            <w:sz w:val="24"/>
            <w:szCs w:val="24"/>
          </w:rPr>
          <w:t>are prohibited from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buy</w:t>
      </w:r>
      <w:ins w:id="37" w:author="Rossana POLLIO" w:date="2024-10-17T10:13:00Z">
        <w:r w:rsidR="009132BC">
          <w:rPr>
            <w:rFonts w:ascii="Arial" w:eastAsia="Times New Roman" w:hAnsi="Arial" w:cs="Arial"/>
            <w:sz w:val="24"/>
            <w:szCs w:val="24"/>
          </w:rPr>
          <w:t>ing</w:t>
        </w:r>
      </w:ins>
      <w:r w:rsidRPr="00957072">
        <w:rPr>
          <w:rFonts w:ascii="Arial" w:eastAsia="Times New Roman" w:hAnsi="Arial" w:cs="Arial"/>
          <w:sz w:val="24"/>
          <w:szCs w:val="24"/>
        </w:rPr>
        <w:t>, sell</w:t>
      </w:r>
      <w:ins w:id="38" w:author="Rossana POLLIO" w:date="2024-10-17T10:14:00Z">
        <w:r w:rsidR="009132BC">
          <w:rPr>
            <w:rFonts w:ascii="Arial" w:eastAsia="Times New Roman" w:hAnsi="Arial" w:cs="Arial"/>
            <w:sz w:val="24"/>
            <w:szCs w:val="24"/>
          </w:rPr>
          <w:t>ing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, or otherwise </w:t>
      </w:r>
      <w:proofErr w:type="spellStart"/>
      <w:r w:rsidRPr="00957072">
        <w:rPr>
          <w:rFonts w:ascii="Arial" w:eastAsia="Times New Roman" w:hAnsi="Arial" w:cs="Arial"/>
          <w:sz w:val="24"/>
          <w:szCs w:val="24"/>
        </w:rPr>
        <w:t>trad</w:t>
      </w:r>
      <w:ins w:id="39" w:author="Rossana POLLIO" w:date="2024-10-17T10:14:00Z">
        <w:r w:rsidR="009132BC">
          <w:rPr>
            <w:rFonts w:ascii="Arial" w:eastAsia="Times New Roman" w:hAnsi="Arial" w:cs="Arial"/>
            <w:sz w:val="24"/>
            <w:szCs w:val="24"/>
          </w:rPr>
          <w:t>ing</w:t>
        </w:r>
      </w:ins>
      <w:del w:id="40" w:author="Rossana POLLIO" w:date="2024-10-17T10:14:00Z">
        <w:r w:rsidRPr="00957072" w:rsidDel="009132BC">
          <w:rPr>
            <w:rFonts w:ascii="Arial" w:eastAsia="Times New Roman" w:hAnsi="Arial" w:cs="Arial"/>
            <w:sz w:val="24"/>
            <w:szCs w:val="24"/>
          </w:rPr>
          <w:delText xml:space="preserve">e in </w:delText>
        </w:r>
      </w:del>
      <w:r w:rsidRPr="00957072">
        <w:rPr>
          <w:rFonts w:ascii="Arial" w:eastAsia="Times New Roman" w:hAnsi="Arial" w:cs="Arial"/>
          <w:sz w:val="24"/>
          <w:szCs w:val="24"/>
        </w:rPr>
        <w:t>user</w:t>
      </w:r>
      <w:proofErr w:type="spellEnd"/>
      <w:r w:rsidRPr="00957072">
        <w:rPr>
          <w:rFonts w:ascii="Arial" w:eastAsia="Times New Roman" w:hAnsi="Arial" w:cs="Arial"/>
          <w:sz w:val="24"/>
          <w:szCs w:val="24"/>
        </w:rPr>
        <w:t xml:space="preserve"> names or other unique identifiers on the website.</w:t>
      </w:r>
    </w:p>
    <w:p w14:paraId="41CF9B5A" w14:textId="2A8ABF9B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send advertisements, chain letters, or other solicitations through the website, </w:t>
      </w:r>
      <w:ins w:id="41" w:author="Rossana POLLIO" w:date="2024-10-17T10:14:00Z">
        <w:r w:rsidR="00C14B8A">
          <w:rPr>
            <w:rFonts w:ascii="Arial" w:eastAsia="Times New Roman" w:hAnsi="Arial" w:cs="Arial"/>
            <w:sz w:val="24"/>
            <w:szCs w:val="24"/>
          </w:rPr>
          <w:t>n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or use the website to gather addresses for commercial mailing lists. </w:t>
      </w:r>
    </w:p>
    <w:p w14:paraId="5487B412" w14:textId="06802895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automate access to the website, or monitor </w:t>
      </w:r>
      <w:del w:id="42" w:author="Rossana POLLIO" w:date="2024-10-17T10:15:00Z">
        <w:r w:rsidRPr="00957072" w:rsidDel="00C14B8A">
          <w:rPr>
            <w:rFonts w:ascii="Arial" w:eastAsia="Times New Roman" w:hAnsi="Arial" w:cs="Arial"/>
            <w:sz w:val="24"/>
            <w:szCs w:val="24"/>
          </w:rPr>
          <w:delText>the website</w:delText>
        </w:r>
      </w:del>
      <w:ins w:id="43" w:author="Rossana POLLIO" w:date="2024-10-17T10:15:00Z">
        <w:r w:rsidR="00C14B8A">
          <w:rPr>
            <w:rFonts w:ascii="Arial" w:eastAsia="Times New Roman" w:hAnsi="Arial" w:cs="Arial"/>
            <w:sz w:val="24"/>
            <w:szCs w:val="24"/>
          </w:rPr>
          <w:t>it using</w:t>
        </w:r>
      </w:ins>
      <w:del w:id="44" w:author="Rossana POLLIO" w:date="2024-10-17T10:15:00Z">
        <w:r w:rsidRPr="00957072" w:rsidDel="00C14B8A">
          <w:rPr>
            <w:rFonts w:ascii="Arial" w:eastAsia="Times New Roman" w:hAnsi="Arial" w:cs="Arial"/>
            <w:sz w:val="24"/>
            <w:szCs w:val="24"/>
          </w:rPr>
          <w:delText xml:space="preserve">, such as with a </w:delText>
        </w:r>
      </w:del>
      <w:ins w:id="45" w:author="Rossana POLLIO" w:date="2024-10-17T10:15:00Z">
        <w:r w:rsidR="00C14B8A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>web crawler</w:t>
      </w:r>
      <w:ins w:id="46" w:author="Rossana POLLIO" w:date="2024-10-17T10:15:00Z">
        <w:r w:rsidR="00C14B8A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>, browser plug-in</w:t>
      </w:r>
      <w:ins w:id="47" w:author="Rossana POLLIO" w:date="2024-10-17T10:15:00Z">
        <w:r w:rsidR="00C14B8A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or add-on</w:t>
      </w:r>
      <w:ins w:id="48" w:author="Rossana POLLIO" w:date="2024-10-17T10:15:00Z">
        <w:r w:rsidR="00C14B8A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>, or other computer program</w:t>
      </w:r>
      <w:ins w:id="49" w:author="Rossana POLLIO" w:date="2024-10-17T10:16:00Z">
        <w:r w:rsidR="003C075C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that </w:t>
      </w:r>
      <w:ins w:id="50" w:author="Rossana POLLIO" w:date="2024-10-17T10:16:00Z">
        <w:r w:rsidR="003C075C">
          <w:rPr>
            <w:rFonts w:ascii="Arial" w:eastAsia="Times New Roman" w:hAnsi="Arial" w:cs="Arial"/>
            <w:sz w:val="24"/>
            <w:szCs w:val="24"/>
          </w:rPr>
          <w:t>are</w:t>
        </w:r>
      </w:ins>
      <w:del w:id="51" w:author="Rossana POLLIO" w:date="2024-10-17T10:16:00Z">
        <w:r w:rsidRPr="00957072" w:rsidDel="003C075C">
          <w:rPr>
            <w:rFonts w:ascii="Arial" w:eastAsia="Times New Roman" w:hAnsi="Arial" w:cs="Arial"/>
            <w:sz w:val="24"/>
            <w:szCs w:val="24"/>
          </w:rPr>
          <w:delText>is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not</w:t>
      </w:r>
      <w:del w:id="52" w:author="Rossana POLLIO" w:date="2024-10-17T10:16:00Z">
        <w:r w:rsidRPr="00957072" w:rsidDel="003C075C">
          <w:rPr>
            <w:rFonts w:ascii="Arial" w:eastAsia="Times New Roman" w:hAnsi="Arial" w:cs="Arial"/>
            <w:sz w:val="24"/>
            <w:szCs w:val="24"/>
          </w:rPr>
          <w:delText xml:space="preserve"> a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web browser</w:t>
      </w:r>
      <w:ins w:id="53" w:author="Rossana POLLIO" w:date="2024-10-17T10:16:00Z">
        <w:r w:rsidR="003C075C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. </w:t>
      </w:r>
      <w:ins w:id="54" w:author="Rossana POLLIO" w:date="2024-10-17T10:16:00Z">
        <w:r w:rsidR="003C075C">
          <w:rPr>
            <w:rFonts w:ascii="Arial" w:eastAsia="Times New Roman" w:hAnsi="Arial" w:cs="Arial"/>
            <w:sz w:val="24"/>
            <w:szCs w:val="24"/>
          </w:rPr>
          <w:t>However, y</w:t>
        </w:r>
      </w:ins>
      <w:del w:id="55" w:author="Rossana POLLIO" w:date="2024-10-17T10:16:00Z">
        <w:r w:rsidRPr="00957072" w:rsidDel="003C075C">
          <w:rPr>
            <w:rFonts w:ascii="Arial" w:eastAsia="Times New Roman" w:hAnsi="Arial" w:cs="Arial"/>
            <w:sz w:val="24"/>
            <w:szCs w:val="24"/>
          </w:rPr>
          <w:delText>Y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ou may crawl the website </w:t>
      </w:r>
      <w:ins w:id="56" w:author="Rossana POLLIO" w:date="2024-10-17T10:16:00Z">
        <w:r w:rsidR="003C075C">
          <w:rPr>
            <w:rFonts w:ascii="Arial" w:eastAsia="Times New Roman" w:hAnsi="Arial" w:cs="Arial"/>
            <w:sz w:val="24"/>
            <w:szCs w:val="24"/>
          </w:rPr>
          <w:t>for</w:t>
        </w:r>
      </w:ins>
      <w:del w:id="57" w:author="Rossana POLLIO" w:date="2024-10-17T10:16:00Z">
        <w:r w:rsidRPr="00957072" w:rsidDel="003C075C">
          <w:rPr>
            <w:rFonts w:ascii="Arial" w:eastAsia="Times New Roman" w:hAnsi="Arial" w:cs="Arial"/>
            <w:sz w:val="24"/>
            <w:szCs w:val="24"/>
          </w:rPr>
          <w:delText>to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index</w:t>
      </w:r>
      <w:ins w:id="58" w:author="Rossana POLLIO" w:date="2024-10-17T10:16:00Z">
        <w:r w:rsidR="003C075C">
          <w:rPr>
            <w:rFonts w:ascii="Arial" w:eastAsia="Times New Roman" w:hAnsi="Arial" w:cs="Arial"/>
            <w:sz w:val="24"/>
            <w:szCs w:val="24"/>
          </w:rPr>
          <w:t>ing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del w:id="59" w:author="Rossana POLLIO" w:date="2024-10-17T10:16:00Z">
        <w:r w:rsidRPr="00957072" w:rsidDel="003C075C">
          <w:rPr>
            <w:rFonts w:ascii="Arial" w:eastAsia="Times New Roman" w:hAnsi="Arial" w:cs="Arial"/>
            <w:sz w:val="24"/>
            <w:szCs w:val="24"/>
          </w:rPr>
          <w:delText xml:space="preserve">it for </w:delText>
        </w:r>
      </w:del>
      <w:ins w:id="60" w:author="Rossana POLLIO" w:date="2024-10-17T10:16:00Z">
        <w:r w:rsidR="003C075C">
          <w:rPr>
            <w:rFonts w:ascii="Arial" w:eastAsia="Times New Roman" w:hAnsi="Arial" w:cs="Arial"/>
            <w:sz w:val="24"/>
            <w:szCs w:val="24"/>
          </w:rPr>
          <w:t xml:space="preserve">by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a publicly available search engine. </w:t>
      </w:r>
    </w:p>
    <w:p w14:paraId="7513F159" w14:textId="7DA18B2E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may not use the website to send e-mail</w:t>
      </w:r>
      <w:ins w:id="61" w:author="Rossana POLLIO" w:date="2024-10-17T10:17:00Z">
        <w:r w:rsidR="003C075C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to distribution lists, newsgroups, or group mail aliases.</w:t>
      </w:r>
    </w:p>
    <w:p w14:paraId="191EE93B" w14:textId="4EDA2CB7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falsely </w:t>
      </w:r>
      <w:ins w:id="62" w:author="Rossana POLLIO" w:date="2024-10-17T10:17:00Z">
        <w:r w:rsidR="003C075C">
          <w:rPr>
            <w:rFonts w:ascii="Arial" w:eastAsia="Times New Roman" w:hAnsi="Arial" w:cs="Arial"/>
            <w:sz w:val="24"/>
            <w:szCs w:val="24"/>
          </w:rPr>
          <w:t>claim any affiliation</w:t>
        </w:r>
      </w:ins>
      <w:del w:id="63" w:author="Rossana POLLIO" w:date="2024-10-17T10:17:00Z">
        <w:r w:rsidRPr="00957072" w:rsidDel="003C075C">
          <w:rPr>
            <w:rFonts w:ascii="Arial" w:eastAsia="Times New Roman" w:hAnsi="Arial" w:cs="Arial"/>
            <w:sz w:val="24"/>
            <w:szCs w:val="24"/>
          </w:rPr>
          <w:delText>imply that you're affiliated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with or endorse</w:t>
      </w:r>
      <w:ins w:id="64" w:author="Rossana POLLIO" w:date="2024-10-17T10:18:00Z">
        <w:r w:rsidR="003C075C">
          <w:rPr>
            <w:rFonts w:ascii="Arial" w:eastAsia="Times New Roman" w:hAnsi="Arial" w:cs="Arial"/>
            <w:sz w:val="24"/>
            <w:szCs w:val="24"/>
          </w:rPr>
          <w:t>ment</w:t>
        </w:r>
      </w:ins>
      <w:del w:id="65" w:author="Rossana POLLIO" w:date="2024-10-17T10:18:00Z">
        <w:r w:rsidRPr="00957072" w:rsidDel="003C075C">
          <w:rPr>
            <w:rFonts w:ascii="Arial" w:eastAsia="Times New Roman" w:hAnsi="Arial" w:cs="Arial"/>
            <w:sz w:val="24"/>
            <w:szCs w:val="24"/>
          </w:rPr>
          <w:delText>d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by LHC.</w:t>
      </w:r>
    </w:p>
    <w:p w14:paraId="51E646B0" w14:textId="47A64550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</w:t>
      </w:r>
      <w:ins w:id="66" w:author="Rossana POLLIO" w:date="2024-10-17T10:18:00Z">
        <w:r w:rsidR="005E2FCE">
          <w:rPr>
            <w:rFonts w:ascii="Arial" w:eastAsia="Times New Roman" w:hAnsi="Arial" w:cs="Arial"/>
            <w:sz w:val="24"/>
            <w:szCs w:val="24"/>
          </w:rPr>
          <w:t xml:space="preserve">create </w:t>
        </w:r>
      </w:ins>
      <w:r w:rsidRPr="00957072">
        <w:rPr>
          <w:rFonts w:ascii="Arial" w:eastAsia="Times New Roman" w:hAnsi="Arial" w:cs="Arial"/>
          <w:sz w:val="24"/>
          <w:szCs w:val="24"/>
        </w:rPr>
        <w:t>hyperlink</w:t>
      </w:r>
      <w:ins w:id="67" w:author="Rossana POLLIO" w:date="2024-10-17T10:18:00Z">
        <w:r w:rsidR="005E2FCE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to images or other non-hypertext content on the website.</w:t>
      </w:r>
    </w:p>
    <w:p w14:paraId="0A32A801" w14:textId="411F1FCD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remove any </w:t>
      </w:r>
      <w:del w:id="68" w:author="Rossana POLLIO" w:date="2024-10-17T10:18:00Z">
        <w:r w:rsidRPr="00957072" w:rsidDel="005E2FCE">
          <w:rPr>
            <w:rFonts w:ascii="Arial" w:eastAsia="Times New Roman" w:hAnsi="Arial" w:cs="Arial"/>
            <w:sz w:val="24"/>
            <w:szCs w:val="24"/>
          </w:rPr>
          <w:delText xml:space="preserve">marks showing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proprietary ownership </w:t>
      </w:r>
      <w:ins w:id="69" w:author="Rossana POLLIO" w:date="2024-10-17T10:19:00Z">
        <w:r w:rsidR="005E2FCE">
          <w:rPr>
            <w:rFonts w:ascii="Arial" w:eastAsia="Times New Roman" w:hAnsi="Arial" w:cs="Arial"/>
            <w:sz w:val="24"/>
            <w:szCs w:val="24"/>
          </w:rPr>
          <w:t xml:space="preserve">marks </w:t>
        </w:r>
      </w:ins>
      <w:r w:rsidRPr="00957072">
        <w:rPr>
          <w:rFonts w:ascii="Arial" w:eastAsia="Times New Roman" w:hAnsi="Arial" w:cs="Arial"/>
          <w:sz w:val="24"/>
          <w:szCs w:val="24"/>
        </w:rPr>
        <w:t>from materials you download</w:t>
      </w:r>
      <w:ins w:id="70" w:author="Rossana POLLIO" w:date="2024-10-17T10:19:00Z">
        <w:r w:rsidR="005E2FCE">
          <w:rPr>
            <w:rFonts w:ascii="Arial" w:eastAsia="Times New Roman" w:hAnsi="Arial" w:cs="Arial"/>
            <w:sz w:val="24"/>
            <w:szCs w:val="24"/>
          </w:rPr>
          <w:t>ed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from the website. </w:t>
      </w:r>
    </w:p>
    <w:p w14:paraId="5463EE93" w14:textId="0699A362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</w:t>
      </w:r>
      <w:ins w:id="71" w:author="Rossana POLLIO" w:date="2024-10-17T10:19:00Z">
        <w:r w:rsidR="0068276D">
          <w:rPr>
            <w:rFonts w:ascii="Arial" w:eastAsia="Times New Roman" w:hAnsi="Arial" w:cs="Arial"/>
            <w:sz w:val="24"/>
            <w:szCs w:val="24"/>
          </w:rPr>
          <w:t>display</w:t>
        </w:r>
      </w:ins>
      <w:del w:id="72" w:author="Rossana POLLIO" w:date="2024-10-17T10:19:00Z">
        <w:r w:rsidRPr="00957072" w:rsidDel="0068276D">
          <w:rPr>
            <w:rFonts w:ascii="Arial" w:eastAsia="Times New Roman" w:hAnsi="Arial" w:cs="Arial"/>
            <w:sz w:val="24"/>
            <w:szCs w:val="24"/>
          </w:rPr>
          <w:delText>show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any part of the website on other websites </w:t>
      </w:r>
      <w:ins w:id="73" w:author="Rossana POLLIO" w:date="2024-10-17T10:19:00Z">
        <w:r w:rsidR="00FD5C5B">
          <w:rPr>
            <w:rFonts w:ascii="Arial" w:eastAsia="Times New Roman" w:hAnsi="Arial" w:cs="Arial"/>
            <w:sz w:val="24"/>
            <w:szCs w:val="24"/>
          </w:rPr>
          <w:t>using</w:t>
        </w:r>
      </w:ins>
      <w:del w:id="74" w:author="Rossana POLLIO" w:date="2024-10-17T10:19:00Z">
        <w:r w:rsidRPr="00957072" w:rsidDel="00FD5C5B">
          <w:rPr>
            <w:rFonts w:ascii="Arial" w:eastAsia="Times New Roman" w:hAnsi="Arial" w:cs="Arial"/>
            <w:sz w:val="24"/>
            <w:szCs w:val="24"/>
          </w:rPr>
          <w:delText>with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&lt;iframe&gt;. </w:t>
      </w:r>
    </w:p>
    <w:p w14:paraId="18C470CB" w14:textId="59E30472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disable, </w:t>
      </w:r>
      <w:del w:id="75" w:author="Rossana POLLIO" w:date="2024-10-17T10:19:00Z">
        <w:r w:rsidRPr="00957072" w:rsidDel="00B23627">
          <w:rPr>
            <w:rFonts w:ascii="Arial" w:eastAsia="Times New Roman" w:hAnsi="Arial" w:cs="Arial"/>
            <w:sz w:val="24"/>
            <w:szCs w:val="24"/>
          </w:rPr>
          <w:delText>avoid</w:delText>
        </w:r>
      </w:del>
      <w:ins w:id="76" w:author="Rossana POLLIO" w:date="2024-10-17T10:19:00Z">
        <w:r w:rsidR="00B23627">
          <w:rPr>
            <w:rFonts w:ascii="Arial" w:eastAsia="Times New Roman" w:hAnsi="Arial" w:cs="Arial"/>
            <w:sz w:val="24"/>
            <w:szCs w:val="24"/>
          </w:rPr>
          <w:t>bypass</w:t>
        </w:r>
      </w:ins>
      <w:r w:rsidRPr="00957072">
        <w:rPr>
          <w:rFonts w:ascii="Arial" w:eastAsia="Times New Roman" w:hAnsi="Arial" w:cs="Arial"/>
          <w:sz w:val="24"/>
          <w:szCs w:val="24"/>
        </w:rPr>
        <w:t>, or circumvent any security or access restrictions o</w:t>
      </w:r>
      <w:ins w:id="77" w:author="Rossana POLLIO" w:date="2024-10-17T10:20:00Z">
        <w:r w:rsidR="00B23627">
          <w:rPr>
            <w:rFonts w:ascii="Arial" w:eastAsia="Times New Roman" w:hAnsi="Arial" w:cs="Arial"/>
            <w:sz w:val="24"/>
            <w:szCs w:val="24"/>
          </w:rPr>
          <w:t>n</w:t>
        </w:r>
      </w:ins>
      <w:del w:id="78" w:author="Rossana POLLIO" w:date="2024-10-17T10:20:00Z">
        <w:r w:rsidRPr="00957072" w:rsidDel="00B23627">
          <w:rPr>
            <w:rFonts w:ascii="Arial" w:eastAsia="Times New Roman" w:hAnsi="Arial" w:cs="Arial"/>
            <w:sz w:val="24"/>
            <w:szCs w:val="24"/>
          </w:rPr>
          <w:delText>f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the website.</w:t>
      </w:r>
    </w:p>
    <w:p w14:paraId="4327EB18" w14:textId="5B6CA1E6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strain </w:t>
      </w:r>
      <w:del w:id="79" w:author="Rossana POLLIO" w:date="2024-10-17T10:25:00Z">
        <w:r w:rsidRPr="00957072" w:rsidDel="00603920">
          <w:rPr>
            <w:rFonts w:ascii="Arial" w:eastAsia="Times New Roman" w:hAnsi="Arial" w:cs="Arial"/>
            <w:sz w:val="24"/>
            <w:szCs w:val="24"/>
          </w:rPr>
          <w:delText xml:space="preserve">infrastructure of </w:delText>
        </w:r>
      </w:del>
      <w:r w:rsidRPr="00957072">
        <w:rPr>
          <w:rFonts w:ascii="Arial" w:eastAsia="Times New Roman" w:hAnsi="Arial" w:cs="Arial"/>
          <w:sz w:val="24"/>
          <w:szCs w:val="24"/>
        </w:rPr>
        <w:t>the website</w:t>
      </w:r>
      <w:ins w:id="80" w:author="Rossana POLLIO" w:date="2024-10-17T10:25:00Z">
        <w:r w:rsidR="00603920">
          <w:rPr>
            <w:rFonts w:ascii="Arial" w:eastAsia="Times New Roman" w:hAnsi="Arial" w:cs="Arial"/>
            <w:sz w:val="24"/>
            <w:szCs w:val="24"/>
          </w:rPr>
          <w:t xml:space="preserve">’s </w:t>
        </w:r>
        <w:r w:rsidR="00603920" w:rsidRPr="00957072">
          <w:rPr>
            <w:rFonts w:ascii="Arial" w:eastAsia="Times New Roman" w:hAnsi="Arial" w:cs="Arial"/>
            <w:sz w:val="24"/>
            <w:szCs w:val="24"/>
          </w:rPr>
          <w:t>infrastructure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with an </w:t>
      </w:r>
      <w:del w:id="81" w:author="Rossana POLLIO" w:date="2024-10-17T10:25:00Z">
        <w:r w:rsidRPr="00957072" w:rsidDel="005A0A84">
          <w:rPr>
            <w:rFonts w:ascii="Arial" w:eastAsia="Times New Roman" w:hAnsi="Arial" w:cs="Arial"/>
            <w:sz w:val="24"/>
            <w:szCs w:val="24"/>
          </w:rPr>
          <w:delText>unreasonable volume</w:delText>
        </w:r>
      </w:del>
      <w:ins w:id="82" w:author="Rossana POLLIO" w:date="2024-10-17T10:25:00Z">
        <w:r w:rsidR="005A0A84">
          <w:rPr>
            <w:rFonts w:ascii="Arial" w:eastAsia="Times New Roman" w:hAnsi="Arial" w:cs="Arial"/>
            <w:sz w:val="24"/>
            <w:szCs w:val="24"/>
          </w:rPr>
          <w:t>excessive number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of requests, or </w:t>
      </w:r>
      <w:ins w:id="83" w:author="Rossana POLLIO" w:date="2024-10-17T10:25:00Z">
        <w:r w:rsidR="005A0A84">
          <w:rPr>
            <w:rFonts w:ascii="Arial" w:eastAsia="Times New Roman" w:hAnsi="Arial" w:cs="Arial"/>
            <w:sz w:val="24"/>
            <w:szCs w:val="24"/>
          </w:rPr>
          <w:t xml:space="preserve">with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requests designed to </w:t>
      </w:r>
      <w:del w:id="84" w:author="Rossana POLLIO" w:date="2024-10-17T10:25:00Z">
        <w:r w:rsidRPr="00957072" w:rsidDel="005A0A84">
          <w:rPr>
            <w:rFonts w:ascii="Arial" w:eastAsia="Times New Roman" w:hAnsi="Arial" w:cs="Arial"/>
            <w:sz w:val="24"/>
            <w:szCs w:val="24"/>
          </w:rPr>
          <w:delText xml:space="preserve">impose </w:delText>
        </w:r>
      </w:del>
      <w:ins w:id="85" w:author="Rossana POLLIO" w:date="2024-10-17T10:25:00Z">
        <w:r w:rsidR="005A0A84">
          <w:rPr>
            <w:rFonts w:ascii="Arial" w:eastAsia="Times New Roman" w:hAnsi="Arial" w:cs="Arial"/>
            <w:sz w:val="24"/>
            <w:szCs w:val="24"/>
          </w:rPr>
          <w:t>place</w:t>
        </w:r>
        <w:r w:rsidR="005A0A84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>an unreasonable</w:t>
      </w:r>
      <w:ins w:id="86" w:author="Rossana POLLIO" w:date="2024-10-17T10:26:00Z">
        <w:r w:rsidR="005A0A84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ins w:id="87" w:author="Rossana POLLIO" w:date="2024-10-17T10:25:00Z">
        <w:r w:rsidR="005A0A84">
          <w:rPr>
            <w:rFonts w:ascii="Arial" w:eastAsia="Times New Roman" w:hAnsi="Arial" w:cs="Arial"/>
            <w:sz w:val="24"/>
            <w:szCs w:val="24"/>
          </w:rPr>
          <w:t>b</w:t>
        </w:r>
      </w:ins>
      <w:ins w:id="88" w:author="Rossana POLLIO" w:date="2024-10-17T10:26:00Z">
        <w:r w:rsidR="005A0A84">
          <w:rPr>
            <w:rFonts w:ascii="Arial" w:eastAsia="Times New Roman" w:hAnsi="Arial" w:cs="Arial"/>
            <w:sz w:val="24"/>
            <w:szCs w:val="24"/>
          </w:rPr>
          <w:t>urden</w:t>
        </w:r>
      </w:ins>
      <w:del w:id="89" w:author="Rossana POLLIO" w:date="2024-10-17T10:25:00Z">
        <w:r w:rsidRPr="00957072" w:rsidDel="005A0A84">
          <w:rPr>
            <w:rFonts w:ascii="Arial" w:eastAsia="Times New Roman" w:hAnsi="Arial" w:cs="Arial"/>
            <w:sz w:val="24"/>
            <w:szCs w:val="24"/>
          </w:rPr>
          <w:delText xml:space="preserve"> load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on</w:t>
      </w:r>
      <w:ins w:id="90" w:author="Rossana POLLIO" w:date="2024-10-17T10:26:00Z">
        <w:r w:rsidR="005A0A84">
          <w:rPr>
            <w:rFonts w:ascii="Arial" w:eastAsia="Times New Roman" w:hAnsi="Arial" w:cs="Arial"/>
            <w:sz w:val="24"/>
            <w:szCs w:val="24"/>
          </w:rPr>
          <w:t xml:space="preserve"> the underlying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information systems</w:t>
      </w:r>
      <w:ins w:id="91" w:author="Rossana POLLIO" w:date="2024-10-17T10:26:00Z">
        <w:r w:rsidR="005A0A84">
          <w:rPr>
            <w:rFonts w:ascii="Arial" w:eastAsia="Times New Roman" w:hAnsi="Arial" w:cs="Arial"/>
            <w:sz w:val="24"/>
            <w:szCs w:val="24"/>
          </w:rPr>
          <w:t xml:space="preserve">. </w:t>
        </w:r>
      </w:ins>
      <w:del w:id="92" w:author="Rossana POLLIO" w:date="2024-10-17T10:26:00Z">
        <w:r w:rsidRPr="00957072" w:rsidDel="005A0A84">
          <w:rPr>
            <w:rFonts w:ascii="Arial" w:eastAsia="Times New Roman" w:hAnsi="Arial" w:cs="Arial"/>
            <w:sz w:val="24"/>
            <w:szCs w:val="24"/>
          </w:rPr>
          <w:delText xml:space="preserve"> underlying the website</w:delText>
        </w:r>
      </w:del>
      <w:del w:id="93" w:author="Rossana POLLIO" w:date="2024-10-17T11:07:00Z">
        <w:r w:rsidRPr="00957072" w:rsidDel="00453D16">
          <w:rPr>
            <w:rFonts w:ascii="Arial" w:eastAsia="Times New Roman" w:hAnsi="Arial" w:cs="Arial"/>
            <w:sz w:val="24"/>
            <w:szCs w:val="24"/>
          </w:rPr>
          <w:delText xml:space="preserve">. </w:delText>
        </w:r>
      </w:del>
    </w:p>
    <w:p w14:paraId="6D72DF44" w14:textId="57D101D0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</w:t>
      </w:r>
      <w:ins w:id="94" w:author="Rossana POLLIO" w:date="2024-10-17T10:26:00Z">
        <w:r w:rsidR="0015675D">
          <w:rPr>
            <w:rFonts w:ascii="Arial" w:eastAsia="Times New Roman" w:hAnsi="Arial" w:cs="Arial"/>
            <w:sz w:val="24"/>
            <w:szCs w:val="24"/>
          </w:rPr>
          <w:t xml:space="preserve">assist </w:t>
        </w:r>
      </w:ins>
      <w:del w:id="95" w:author="Rossana POLLIO" w:date="2024-10-17T10:26:00Z">
        <w:r w:rsidRPr="00957072" w:rsidDel="0015675D">
          <w:rPr>
            <w:rFonts w:ascii="Arial" w:eastAsia="Times New Roman" w:hAnsi="Arial" w:cs="Arial"/>
            <w:sz w:val="24"/>
            <w:szCs w:val="24"/>
          </w:rPr>
          <w:delText>encourage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or </w:t>
      </w:r>
      <w:del w:id="96" w:author="Rossana POLLIO" w:date="2024-10-17T10:26:00Z">
        <w:r w:rsidRPr="00957072" w:rsidDel="0015675D">
          <w:rPr>
            <w:rFonts w:ascii="Arial" w:eastAsia="Times New Roman" w:hAnsi="Arial" w:cs="Arial"/>
            <w:sz w:val="24"/>
            <w:szCs w:val="24"/>
          </w:rPr>
          <w:delText xml:space="preserve">help </w:delText>
        </w:r>
      </w:del>
      <w:ins w:id="97" w:author="Rossana POLLIO" w:date="2024-10-17T10:26:00Z">
        <w:r w:rsidR="0015675D">
          <w:rPr>
            <w:rFonts w:ascii="Arial" w:eastAsia="Times New Roman" w:hAnsi="Arial" w:cs="Arial"/>
            <w:sz w:val="24"/>
            <w:szCs w:val="24"/>
          </w:rPr>
          <w:t>encourage</w:t>
        </w:r>
        <w:r w:rsidR="0015675D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>anyone in violati</w:t>
      </w:r>
      <w:ins w:id="98" w:author="Rossana POLLIO" w:date="2024-10-17T10:26:00Z">
        <w:r w:rsidR="0015675D">
          <w:rPr>
            <w:rFonts w:ascii="Arial" w:eastAsia="Times New Roman" w:hAnsi="Arial" w:cs="Arial"/>
            <w:sz w:val="24"/>
            <w:szCs w:val="24"/>
          </w:rPr>
          <w:t>ng</w:t>
        </w:r>
      </w:ins>
      <w:del w:id="99" w:author="Rossana POLLIO" w:date="2024-10-17T10:26:00Z">
        <w:r w:rsidRPr="00957072" w:rsidDel="0015675D">
          <w:rPr>
            <w:rFonts w:ascii="Arial" w:eastAsia="Times New Roman" w:hAnsi="Arial" w:cs="Arial"/>
            <w:sz w:val="24"/>
            <w:szCs w:val="24"/>
          </w:rPr>
          <w:delText>on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del w:id="100" w:author="Rossana POLLIO" w:date="2024-10-17T10:27:00Z">
        <w:r w:rsidRPr="00957072" w:rsidDel="0015675D">
          <w:rPr>
            <w:rFonts w:ascii="Arial" w:eastAsia="Times New Roman" w:hAnsi="Arial" w:cs="Arial"/>
            <w:sz w:val="24"/>
            <w:szCs w:val="24"/>
          </w:rPr>
          <w:delText>of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these terms.</w:t>
      </w:r>
    </w:p>
    <w:p w14:paraId="6AEC34F4" w14:textId="69CB20F2" w:rsidR="00957072" w:rsidRPr="00957072" w:rsidRDefault="00957072" w:rsidP="009570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impersonate others </w:t>
      </w:r>
      <w:del w:id="101" w:author="Rossana POLLIO" w:date="2024-10-17T10:27:00Z">
        <w:r w:rsidRPr="00957072" w:rsidDel="00D57F2C">
          <w:rPr>
            <w:rFonts w:ascii="Arial" w:eastAsia="Times New Roman" w:hAnsi="Arial" w:cs="Arial"/>
            <w:sz w:val="24"/>
            <w:szCs w:val="24"/>
          </w:rPr>
          <w:delText xml:space="preserve">through </w:delText>
        </w:r>
      </w:del>
      <w:ins w:id="102" w:author="Rossana POLLIO" w:date="2024-10-17T10:27:00Z">
        <w:r w:rsidR="00D57F2C">
          <w:rPr>
            <w:rFonts w:ascii="Arial" w:eastAsia="Times New Roman" w:hAnsi="Arial" w:cs="Arial"/>
            <w:sz w:val="24"/>
            <w:szCs w:val="24"/>
          </w:rPr>
          <w:t>while using</w:t>
        </w:r>
        <w:r w:rsidR="00D57F2C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>the website.</w:t>
      </w:r>
    </w:p>
    <w:p w14:paraId="02B85B39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Content Standards</w:t>
      </w:r>
    </w:p>
    <w:p w14:paraId="75904071" w14:textId="5EB2F2C4" w:rsidR="00957072" w:rsidRPr="00957072" w:rsidRDefault="00957072" w:rsidP="009570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>You m</w:t>
      </w:r>
      <w:ins w:id="103" w:author="Rossana POLLIO" w:date="2024-10-17T10:30:00Z">
        <w:r w:rsidR="006D7D3A">
          <w:rPr>
            <w:rFonts w:ascii="Arial" w:eastAsia="Times New Roman" w:hAnsi="Arial" w:cs="Arial"/>
            <w:sz w:val="24"/>
            <w:szCs w:val="24"/>
          </w:rPr>
          <w:t>ust</w:t>
        </w:r>
      </w:ins>
      <w:del w:id="104" w:author="Rossana POLLIO" w:date="2024-10-17T10:30:00Z">
        <w:r w:rsidRPr="00957072" w:rsidDel="006D7D3A">
          <w:rPr>
            <w:rFonts w:ascii="Arial" w:eastAsia="Times New Roman" w:hAnsi="Arial" w:cs="Arial"/>
            <w:sz w:val="24"/>
            <w:szCs w:val="24"/>
          </w:rPr>
          <w:delText>ay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not submit content to the website that is illegal, offensive, or otherwise harmful to others</w:t>
      </w:r>
      <w:ins w:id="105" w:author="Rossana POLLIO" w:date="2024-10-17T10:30:00Z">
        <w:r w:rsidR="006D7D3A">
          <w:rPr>
            <w:rFonts w:ascii="Arial" w:eastAsia="Times New Roman" w:hAnsi="Arial" w:cs="Arial"/>
            <w:sz w:val="24"/>
            <w:szCs w:val="24"/>
          </w:rPr>
          <w:t xml:space="preserve">, </w:t>
        </w:r>
      </w:ins>
      <w:del w:id="106" w:author="Rossana POLLIO" w:date="2024-10-17T10:30:00Z">
        <w:r w:rsidRPr="00957072" w:rsidDel="006D7D3A">
          <w:rPr>
            <w:rFonts w:ascii="Arial" w:eastAsia="Times New Roman" w:hAnsi="Arial" w:cs="Arial"/>
            <w:sz w:val="24"/>
            <w:szCs w:val="24"/>
          </w:rPr>
          <w:delText xml:space="preserve">. This includes </w:delText>
        </w:r>
      </w:del>
      <w:del w:id="107" w:author="Rossana POLLIO" w:date="2024-10-17T10:37:00Z">
        <w:r w:rsidRPr="00957072" w:rsidDel="00331B11">
          <w:rPr>
            <w:rFonts w:ascii="Arial" w:eastAsia="Times New Roman" w:hAnsi="Arial" w:cs="Arial"/>
            <w:sz w:val="24"/>
            <w:szCs w:val="24"/>
          </w:rPr>
          <w:delText>content</w:delText>
        </w:r>
      </w:del>
      <w:ins w:id="108" w:author="Rossana POLLIO" w:date="2024-10-17T10:37:00Z">
        <w:r w:rsidR="00331B11">
          <w:rPr>
            <w:rFonts w:ascii="Arial" w:eastAsia="Times New Roman" w:hAnsi="Arial" w:cs="Arial"/>
            <w:sz w:val="24"/>
            <w:szCs w:val="24"/>
          </w:rPr>
          <w:t>including content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that is harassing, inappropriate, or abusive. </w:t>
      </w:r>
    </w:p>
    <w:p w14:paraId="3A052BBC" w14:textId="26081CCF" w:rsidR="00957072" w:rsidRPr="00957072" w:rsidRDefault="00957072" w:rsidP="009570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submit content </w:t>
      </w:r>
      <w:del w:id="109" w:author="Rossana POLLIO" w:date="2024-10-17T10:30:00Z">
        <w:r w:rsidRPr="00957072" w:rsidDel="00A76BCF">
          <w:rPr>
            <w:rFonts w:ascii="Arial" w:eastAsia="Times New Roman" w:hAnsi="Arial" w:cs="Arial"/>
            <w:sz w:val="24"/>
            <w:szCs w:val="24"/>
          </w:rPr>
          <w:delText xml:space="preserve">to the website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that violates the law, infringes </w:t>
      </w:r>
      <w:ins w:id="110" w:author="Rossana POLLIO" w:date="2024-10-17T10:31:00Z">
        <w:r w:rsidR="00A76BCF">
          <w:rPr>
            <w:rFonts w:ascii="Arial" w:eastAsia="Times New Roman" w:hAnsi="Arial" w:cs="Arial"/>
            <w:sz w:val="24"/>
            <w:szCs w:val="24"/>
          </w:rPr>
          <w:t xml:space="preserve">on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anyone's intellectual property rights, </w:t>
      </w:r>
      <w:ins w:id="111" w:author="Rossana POLLIO" w:date="2024-10-17T10:31:00Z">
        <w:r w:rsidR="00A76BCF">
          <w:rPr>
            <w:rFonts w:ascii="Arial" w:eastAsia="Times New Roman" w:hAnsi="Arial" w:cs="Arial"/>
            <w:sz w:val="24"/>
            <w:szCs w:val="24"/>
          </w:rPr>
          <w:t>breaches</w:t>
        </w:r>
      </w:ins>
      <w:del w:id="112" w:author="Rossana POLLIO" w:date="2024-10-17T10:31:00Z">
        <w:r w:rsidRPr="00957072" w:rsidDel="00A76BCF">
          <w:rPr>
            <w:rFonts w:ascii="Arial" w:eastAsia="Times New Roman" w:hAnsi="Arial" w:cs="Arial"/>
            <w:sz w:val="24"/>
            <w:szCs w:val="24"/>
          </w:rPr>
          <w:delText>violates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anyone's privacy, or </w:t>
      </w:r>
      <w:del w:id="113" w:author="Rossana POLLIO" w:date="2024-10-17T10:31:00Z">
        <w:r w:rsidRPr="00957072" w:rsidDel="00A76BCF">
          <w:rPr>
            <w:rFonts w:ascii="Arial" w:eastAsia="Times New Roman" w:hAnsi="Arial" w:cs="Arial"/>
            <w:sz w:val="24"/>
            <w:szCs w:val="24"/>
          </w:rPr>
          <w:delText xml:space="preserve">breaches </w:delText>
        </w:r>
      </w:del>
      <w:ins w:id="114" w:author="Rossana POLLIO" w:date="2024-10-17T10:31:00Z">
        <w:r w:rsidR="00A76BCF">
          <w:rPr>
            <w:rFonts w:ascii="Arial" w:eastAsia="Times New Roman" w:hAnsi="Arial" w:cs="Arial"/>
            <w:sz w:val="24"/>
            <w:szCs w:val="24"/>
          </w:rPr>
          <w:t>violates</w:t>
        </w:r>
        <w:r w:rsidR="00A76BCF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agreements you have with others. </w:t>
      </w:r>
    </w:p>
    <w:p w14:paraId="736B9F70" w14:textId="38E05ECA" w:rsidR="00957072" w:rsidRPr="00957072" w:rsidRDefault="00957072" w:rsidP="0095707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You may not submit content </w:t>
      </w:r>
      <w:del w:id="115" w:author="Rossana POLLIO" w:date="2024-10-17T10:31:00Z">
        <w:r w:rsidRPr="00957072" w:rsidDel="00A76BCF">
          <w:rPr>
            <w:rFonts w:ascii="Arial" w:eastAsia="Times New Roman" w:hAnsi="Arial" w:cs="Arial"/>
            <w:sz w:val="24"/>
            <w:szCs w:val="24"/>
          </w:rPr>
          <w:delText xml:space="preserve">to the website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containing malicious computer code, such as </w:t>
      </w:r>
      <w:del w:id="116" w:author="Rossana POLLIO" w:date="2024-10-17T10:32:00Z">
        <w:r w:rsidRPr="00957072" w:rsidDel="00A76BCF">
          <w:rPr>
            <w:rFonts w:ascii="Arial" w:eastAsia="Times New Roman" w:hAnsi="Arial" w:cs="Arial"/>
            <w:sz w:val="24"/>
            <w:szCs w:val="24"/>
          </w:rPr>
          <w:delText xml:space="preserve">computer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viruses or spyware. </w:t>
      </w:r>
    </w:p>
    <w:p w14:paraId="02D08B38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Your Account</w:t>
      </w:r>
    </w:p>
    <w:p w14:paraId="15799CD1" w14:textId="5F102918" w:rsidR="00957072" w:rsidRPr="00957072" w:rsidRDefault="00161BC9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ins w:id="117" w:author="Rossana POLLIO" w:date="2024-10-17T10:32:00Z">
        <w:r>
          <w:rPr>
            <w:rFonts w:ascii="Arial" w:eastAsia="Times New Roman" w:hAnsi="Arial" w:cs="Arial"/>
            <w:sz w:val="24"/>
            <w:szCs w:val="24"/>
          </w:rPr>
          <w:t>To access certain features of the website, y</w:t>
        </w:r>
      </w:ins>
      <w:del w:id="118" w:author="Rossana POLLIO" w:date="2024-10-17T10:32:00Z">
        <w:r w:rsidR="00957072" w:rsidRPr="00957072" w:rsidDel="00161BC9">
          <w:rPr>
            <w:rFonts w:ascii="Arial" w:eastAsia="Times New Roman" w:hAnsi="Arial" w:cs="Arial"/>
            <w:sz w:val="24"/>
            <w:szCs w:val="24"/>
          </w:rPr>
          <w:delText>Y</w:delText>
        </w:r>
      </w:del>
      <w:r w:rsidR="00957072" w:rsidRPr="00957072">
        <w:rPr>
          <w:rFonts w:ascii="Arial" w:eastAsia="Times New Roman" w:hAnsi="Arial" w:cs="Arial"/>
          <w:sz w:val="24"/>
          <w:szCs w:val="24"/>
        </w:rPr>
        <w:t>ou must create and log into an account</w:t>
      </w:r>
      <w:ins w:id="119" w:author="Rossana POLLIO" w:date="2024-10-17T10:33:00Z">
        <w:r>
          <w:rPr>
            <w:rFonts w:ascii="Arial" w:eastAsia="Times New Roman" w:hAnsi="Arial" w:cs="Arial"/>
            <w:sz w:val="24"/>
            <w:szCs w:val="24"/>
          </w:rPr>
          <w:t>, in doing so, you agree to:</w:t>
        </w:r>
      </w:ins>
      <w:del w:id="120" w:author="Rossana POLLIO" w:date="2024-10-17T10:33:00Z">
        <w:r w:rsidR="00957072" w:rsidRPr="00957072" w:rsidDel="00161BC9">
          <w:rPr>
            <w:rFonts w:ascii="Arial" w:eastAsia="Times New Roman" w:hAnsi="Arial" w:cs="Arial"/>
            <w:sz w:val="24"/>
            <w:szCs w:val="24"/>
          </w:rPr>
          <w:delText xml:space="preserve"> to use some features of the website.</w:delText>
        </w:r>
      </w:del>
    </w:p>
    <w:p w14:paraId="7581BD9D" w14:textId="0AD750CC" w:rsidR="00957072" w:rsidRPr="00957072" w:rsidDel="00161BC9" w:rsidRDefault="00957072" w:rsidP="00957072">
      <w:pPr>
        <w:spacing w:before="100" w:beforeAutospacing="1" w:after="100" w:afterAutospacing="1" w:line="240" w:lineRule="auto"/>
        <w:jc w:val="both"/>
        <w:rPr>
          <w:del w:id="121" w:author="Rossana POLLIO" w:date="2024-10-17T10:33:00Z"/>
          <w:rFonts w:ascii="Arial" w:eastAsia="Times New Roman" w:hAnsi="Arial" w:cs="Arial"/>
          <w:sz w:val="24"/>
          <w:szCs w:val="24"/>
        </w:rPr>
      </w:pPr>
      <w:del w:id="122" w:author="Rossana POLLIO" w:date="2024-10-17T10:33:00Z">
        <w:r w:rsidRPr="00957072" w:rsidDel="00161BC9">
          <w:rPr>
            <w:rFonts w:ascii="Arial" w:eastAsia="Times New Roman" w:hAnsi="Arial" w:cs="Arial"/>
            <w:sz w:val="24"/>
            <w:szCs w:val="24"/>
          </w:rPr>
          <w:delText>For this purpose, you agree to:</w:delText>
        </w:r>
      </w:del>
    </w:p>
    <w:p w14:paraId="0D543004" w14:textId="74C0369E" w:rsidR="00957072" w:rsidRPr="00161BC9" w:rsidRDefault="00957072" w:rsidP="00161BC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del w:id="123" w:author="Rossana POLLIO" w:date="2024-10-17T10:27:00Z">
        <w:r w:rsidRPr="00161BC9" w:rsidDel="004B447B">
          <w:rPr>
            <w:rFonts w:ascii="Arial" w:eastAsia="Times New Roman" w:hAnsi="Arial" w:cs="Arial"/>
            <w:sz w:val="24"/>
            <w:szCs w:val="24"/>
          </w:rPr>
          <w:lastRenderedPageBreak/>
          <w:delText>-</w:delText>
        </w:r>
      </w:del>
      <w:r w:rsidRPr="00161BC9">
        <w:rPr>
          <w:rFonts w:ascii="Arial" w:eastAsia="Times New Roman" w:hAnsi="Arial" w:cs="Arial"/>
          <w:sz w:val="24"/>
          <w:szCs w:val="24"/>
        </w:rPr>
        <w:t xml:space="preserve">Provide true, accurate, correct and complete information when </w:t>
      </w:r>
      <w:del w:id="124" w:author="Rossana POLLIO" w:date="2024-10-17T10:33:00Z">
        <w:r w:rsidRPr="00161BC9" w:rsidDel="00161BC9">
          <w:rPr>
            <w:rFonts w:ascii="Arial" w:eastAsia="Times New Roman" w:hAnsi="Arial" w:cs="Arial"/>
            <w:sz w:val="24"/>
            <w:szCs w:val="24"/>
          </w:rPr>
          <w:delText xml:space="preserve">required to </w:delText>
        </w:r>
      </w:del>
      <w:r w:rsidRPr="00161BC9">
        <w:rPr>
          <w:rFonts w:ascii="Arial" w:eastAsia="Times New Roman" w:hAnsi="Arial" w:cs="Arial"/>
          <w:sz w:val="24"/>
          <w:szCs w:val="24"/>
        </w:rPr>
        <w:t>register</w:t>
      </w:r>
      <w:ins w:id="125" w:author="Rossana POLLIO" w:date="2024-10-17T10:33:00Z">
        <w:r w:rsidR="00161BC9">
          <w:rPr>
            <w:rFonts w:ascii="Arial" w:eastAsia="Times New Roman" w:hAnsi="Arial" w:cs="Arial"/>
            <w:sz w:val="24"/>
            <w:szCs w:val="24"/>
          </w:rPr>
          <w:t>ing</w:t>
        </w:r>
      </w:ins>
      <w:r w:rsidRPr="00161BC9">
        <w:rPr>
          <w:rFonts w:ascii="Arial" w:eastAsia="Times New Roman" w:hAnsi="Arial" w:cs="Arial"/>
          <w:sz w:val="24"/>
          <w:szCs w:val="24"/>
        </w:rPr>
        <w:t xml:space="preserve"> as a user of the Website (“Personal Information”</w:t>
      </w:r>
      <w:ins w:id="126" w:author="Rossana POLLIO" w:date="2024-10-17T10:34:00Z">
        <w:r w:rsidR="00161BC9">
          <w:rPr>
            <w:rFonts w:ascii="Arial" w:eastAsia="Times New Roman" w:hAnsi="Arial" w:cs="Arial"/>
            <w:sz w:val="24"/>
            <w:szCs w:val="24"/>
          </w:rPr>
          <w:t>)</w:t>
        </w:r>
      </w:ins>
      <w:r w:rsidRPr="00161BC9">
        <w:rPr>
          <w:rFonts w:ascii="Arial" w:eastAsia="Times New Roman" w:hAnsi="Arial" w:cs="Arial"/>
          <w:sz w:val="24"/>
          <w:szCs w:val="24"/>
        </w:rPr>
        <w:t>; and notify immediately LHC of any change</w:t>
      </w:r>
      <w:ins w:id="127" w:author="Rossana POLLIO" w:date="2024-10-17T10:34:00Z">
        <w:r w:rsidR="004850E4">
          <w:rPr>
            <w:rFonts w:ascii="Arial" w:eastAsia="Times New Roman" w:hAnsi="Arial" w:cs="Arial"/>
            <w:sz w:val="24"/>
            <w:szCs w:val="24"/>
          </w:rPr>
          <w:t>s</w:t>
        </w:r>
      </w:ins>
      <w:r w:rsidRPr="00161BC9">
        <w:rPr>
          <w:rFonts w:ascii="Arial" w:eastAsia="Times New Roman" w:hAnsi="Arial" w:cs="Arial"/>
          <w:sz w:val="24"/>
          <w:szCs w:val="24"/>
        </w:rPr>
        <w:t xml:space="preserve"> </w:t>
      </w:r>
      <w:ins w:id="128" w:author="Rossana POLLIO" w:date="2024-10-17T10:34:00Z">
        <w:r w:rsidR="004850E4">
          <w:rPr>
            <w:rFonts w:ascii="Arial" w:eastAsia="Times New Roman" w:hAnsi="Arial" w:cs="Arial"/>
            <w:sz w:val="24"/>
            <w:szCs w:val="24"/>
          </w:rPr>
          <w:t xml:space="preserve">to your </w:t>
        </w:r>
      </w:ins>
      <w:del w:id="129" w:author="Rossana POLLIO" w:date="2024-10-17T10:34:00Z">
        <w:r w:rsidRPr="00161BC9" w:rsidDel="004850E4">
          <w:rPr>
            <w:rFonts w:ascii="Arial" w:eastAsia="Times New Roman" w:hAnsi="Arial" w:cs="Arial"/>
            <w:sz w:val="24"/>
            <w:szCs w:val="24"/>
          </w:rPr>
          <w:delText>of</w:delText>
        </w:r>
      </w:del>
      <w:r w:rsidRPr="00161BC9">
        <w:rPr>
          <w:rFonts w:ascii="Arial" w:eastAsia="Times New Roman" w:hAnsi="Arial" w:cs="Arial"/>
          <w:sz w:val="24"/>
          <w:szCs w:val="24"/>
        </w:rPr>
        <w:t xml:space="preserve"> Personal Information</w:t>
      </w:r>
      <w:del w:id="130" w:author="Rossana POLLIO" w:date="2024-10-17T10:34:00Z">
        <w:r w:rsidRPr="00161BC9" w:rsidDel="00161BC9">
          <w:rPr>
            <w:rFonts w:ascii="Arial" w:eastAsia="Times New Roman" w:hAnsi="Arial" w:cs="Arial"/>
            <w:sz w:val="24"/>
            <w:szCs w:val="24"/>
          </w:rPr>
          <w:delText>)</w:delText>
        </w:r>
      </w:del>
      <w:r w:rsidRPr="00161BC9">
        <w:rPr>
          <w:rFonts w:ascii="Arial" w:eastAsia="Times New Roman" w:hAnsi="Arial" w:cs="Arial"/>
          <w:sz w:val="24"/>
          <w:szCs w:val="24"/>
        </w:rPr>
        <w:t>.</w:t>
      </w:r>
    </w:p>
    <w:p w14:paraId="71C2C638" w14:textId="7DAF256F" w:rsidR="00957072" w:rsidRPr="00331B11" w:rsidRDefault="00957072" w:rsidP="00331B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1B11">
        <w:rPr>
          <w:rFonts w:ascii="Arial" w:eastAsia="Times New Roman" w:hAnsi="Arial" w:cs="Arial"/>
          <w:sz w:val="24"/>
          <w:szCs w:val="24"/>
        </w:rPr>
        <w:t xml:space="preserve">You </w:t>
      </w:r>
      <w:ins w:id="131" w:author="Rossana POLLIO" w:date="2024-10-17T10:34:00Z">
        <w:r w:rsidR="00331B11">
          <w:rPr>
            <w:rFonts w:ascii="Arial" w:eastAsia="Times New Roman" w:hAnsi="Arial" w:cs="Arial"/>
            <w:sz w:val="24"/>
            <w:szCs w:val="24"/>
          </w:rPr>
          <w:t xml:space="preserve">also 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agree </w:t>
      </w:r>
      <w:del w:id="132" w:author="Rossana POLLIO" w:date="2024-10-17T10:35:00Z">
        <w:r w:rsidRPr="00331B11" w:rsidDel="00331B11">
          <w:rPr>
            <w:rFonts w:ascii="Arial" w:eastAsia="Times New Roman" w:hAnsi="Arial" w:cs="Arial"/>
            <w:sz w:val="24"/>
            <w:szCs w:val="24"/>
          </w:rPr>
          <w:delText xml:space="preserve">that you will </w:delText>
        </w:r>
      </w:del>
      <w:r w:rsidRPr="00331B11">
        <w:rPr>
          <w:rFonts w:ascii="Arial" w:eastAsia="Times New Roman" w:hAnsi="Arial" w:cs="Arial"/>
          <w:sz w:val="24"/>
          <w:szCs w:val="24"/>
        </w:rPr>
        <w:t xml:space="preserve">not </w:t>
      </w:r>
      <w:ins w:id="133" w:author="Rossana POLLIO" w:date="2024-10-17T10:35:00Z">
        <w:r w:rsidR="00331B11">
          <w:rPr>
            <w:rFonts w:ascii="Arial" w:eastAsia="Times New Roman" w:hAnsi="Arial" w:cs="Arial"/>
            <w:sz w:val="24"/>
            <w:szCs w:val="24"/>
          </w:rPr>
          <w:t xml:space="preserve">to 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impersonate any </w:t>
      </w:r>
      <w:del w:id="134" w:author="Rossana POLLIO" w:date="2024-10-17T10:35:00Z">
        <w:r w:rsidRPr="00331B11" w:rsidDel="00331B11">
          <w:rPr>
            <w:rFonts w:ascii="Arial" w:eastAsia="Times New Roman" w:hAnsi="Arial" w:cs="Arial"/>
            <w:sz w:val="24"/>
            <w:szCs w:val="24"/>
          </w:rPr>
          <w:delText>other person</w:delText>
        </w:r>
      </w:del>
      <w:ins w:id="135" w:author="Rossana POLLIO" w:date="2024-10-17T10:35:00Z">
        <w:r w:rsidR="00331B11">
          <w:rPr>
            <w:rFonts w:ascii="Arial" w:eastAsia="Times New Roman" w:hAnsi="Arial" w:cs="Arial"/>
            <w:sz w:val="24"/>
            <w:szCs w:val="24"/>
          </w:rPr>
          <w:t>individual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 or entity or use a false name or a</w:t>
      </w:r>
      <w:ins w:id="136" w:author="Rossana POLLIO" w:date="2024-10-17T10:35:00Z">
        <w:r w:rsidR="00331B11">
          <w:rPr>
            <w:rFonts w:ascii="Arial" w:eastAsia="Times New Roman" w:hAnsi="Arial" w:cs="Arial"/>
            <w:sz w:val="24"/>
            <w:szCs w:val="24"/>
          </w:rPr>
          <w:t>ny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 name </w:t>
      </w:r>
      <w:del w:id="137" w:author="Rossana POLLIO" w:date="2024-10-17T10:35:00Z">
        <w:r w:rsidRPr="00331B11" w:rsidDel="00331B11">
          <w:rPr>
            <w:rFonts w:ascii="Arial" w:eastAsia="Times New Roman" w:hAnsi="Arial" w:cs="Arial"/>
            <w:sz w:val="24"/>
            <w:szCs w:val="24"/>
          </w:rPr>
          <w:delText xml:space="preserve">that </w:delText>
        </w:r>
      </w:del>
      <w:r w:rsidRPr="00331B11">
        <w:rPr>
          <w:rFonts w:ascii="Arial" w:eastAsia="Times New Roman" w:hAnsi="Arial" w:cs="Arial"/>
          <w:sz w:val="24"/>
          <w:szCs w:val="24"/>
        </w:rPr>
        <w:t>you are not authorized to use</w:t>
      </w:r>
      <w:ins w:id="138" w:author="Rossana POLLIO" w:date="2024-10-17T10:35:00Z">
        <w:r w:rsidR="00331B11">
          <w:rPr>
            <w:rFonts w:ascii="Arial" w:eastAsia="Times New Roman" w:hAnsi="Arial" w:cs="Arial"/>
            <w:sz w:val="24"/>
            <w:szCs w:val="24"/>
          </w:rPr>
          <w:t xml:space="preserve">. You must not </w:t>
        </w:r>
      </w:ins>
      <w:del w:id="139" w:author="Rossana POLLIO" w:date="2024-10-17T10:35:00Z">
        <w:r w:rsidRPr="00331B11" w:rsidDel="00331B11">
          <w:rPr>
            <w:rFonts w:ascii="Arial" w:eastAsia="Times New Roman" w:hAnsi="Arial" w:cs="Arial"/>
            <w:sz w:val="24"/>
            <w:szCs w:val="24"/>
          </w:rPr>
          <w:delText xml:space="preserve">, or </w:delText>
        </w:r>
      </w:del>
      <w:r w:rsidRPr="00331B11">
        <w:rPr>
          <w:rFonts w:ascii="Arial" w:eastAsia="Times New Roman" w:hAnsi="Arial" w:cs="Arial"/>
          <w:sz w:val="24"/>
          <w:szCs w:val="24"/>
        </w:rPr>
        <w:t>disclose</w:t>
      </w:r>
      <w:ins w:id="140" w:author="Rossana POLLIO" w:date="2024-10-17T10:36:00Z">
        <w:r w:rsidR="00331B11">
          <w:rPr>
            <w:rFonts w:ascii="Arial" w:eastAsia="Times New Roman" w:hAnsi="Arial" w:cs="Arial"/>
            <w:sz w:val="24"/>
            <w:szCs w:val="24"/>
          </w:rPr>
          <w:t xml:space="preserve"> or share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 your password or username </w:t>
      </w:r>
      <w:del w:id="141" w:author="Rossana POLLIO" w:date="2024-10-17T10:36:00Z">
        <w:r w:rsidRPr="00331B11" w:rsidDel="00331B11">
          <w:rPr>
            <w:rFonts w:ascii="Arial" w:eastAsia="Times New Roman" w:hAnsi="Arial" w:cs="Arial"/>
            <w:sz w:val="24"/>
            <w:szCs w:val="24"/>
          </w:rPr>
          <w:delText>to any other person</w:delText>
        </w:r>
      </w:del>
      <w:ins w:id="142" w:author="Rossana POLLIO" w:date="2024-10-17T10:36:00Z">
        <w:r w:rsidR="00331B11">
          <w:rPr>
            <w:rFonts w:ascii="Arial" w:eastAsia="Times New Roman" w:hAnsi="Arial" w:cs="Arial"/>
            <w:sz w:val="24"/>
            <w:szCs w:val="24"/>
          </w:rPr>
          <w:t>with anyone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, or allow </w:t>
      </w:r>
      <w:ins w:id="143" w:author="Rossana POLLIO" w:date="2024-10-17T10:36:00Z">
        <w:r w:rsidR="00331B11">
          <w:rPr>
            <w:rFonts w:ascii="Arial" w:eastAsia="Times New Roman" w:hAnsi="Arial" w:cs="Arial"/>
            <w:sz w:val="24"/>
            <w:szCs w:val="24"/>
          </w:rPr>
          <w:t xml:space="preserve">others to use your credentials </w:t>
        </w:r>
      </w:ins>
      <w:del w:id="144" w:author="Rossana POLLIO" w:date="2024-10-17T10:37:00Z">
        <w:r w:rsidRPr="00331B11" w:rsidDel="00331B11">
          <w:rPr>
            <w:rFonts w:ascii="Arial" w:eastAsia="Times New Roman" w:hAnsi="Arial" w:cs="Arial"/>
            <w:sz w:val="24"/>
            <w:szCs w:val="24"/>
          </w:rPr>
          <w:delText xml:space="preserve">your password or user name to be used by any other person </w:delText>
        </w:r>
      </w:del>
      <w:r w:rsidRPr="00331B11">
        <w:rPr>
          <w:rFonts w:ascii="Arial" w:eastAsia="Times New Roman" w:hAnsi="Arial" w:cs="Arial"/>
          <w:sz w:val="24"/>
          <w:szCs w:val="24"/>
        </w:rPr>
        <w:t xml:space="preserve">to access the </w:t>
      </w:r>
      <w:ins w:id="145" w:author="Rossana POLLIO" w:date="2024-10-17T10:37:00Z">
        <w:r w:rsidR="00331B11">
          <w:rPr>
            <w:rFonts w:ascii="Arial" w:eastAsia="Times New Roman" w:hAnsi="Arial" w:cs="Arial"/>
            <w:sz w:val="24"/>
            <w:szCs w:val="24"/>
          </w:rPr>
          <w:t>s</w:t>
        </w:r>
      </w:ins>
      <w:del w:id="146" w:author="Rossana POLLIO" w:date="2024-10-17T10:37:00Z">
        <w:r w:rsidRPr="00331B11" w:rsidDel="00331B11">
          <w:rPr>
            <w:rFonts w:ascii="Arial" w:eastAsia="Times New Roman" w:hAnsi="Arial" w:cs="Arial"/>
            <w:sz w:val="24"/>
            <w:szCs w:val="24"/>
          </w:rPr>
          <w:delText>S</w:delText>
        </w:r>
      </w:del>
      <w:r w:rsidRPr="00331B11">
        <w:rPr>
          <w:rFonts w:ascii="Arial" w:eastAsia="Times New Roman" w:hAnsi="Arial" w:cs="Arial"/>
          <w:sz w:val="24"/>
          <w:szCs w:val="24"/>
        </w:rPr>
        <w:t xml:space="preserve">ervices. You will be responsible for </w:t>
      </w:r>
      <w:ins w:id="147" w:author="Rossana POLLIO" w:date="2024-10-17T10:39:00Z">
        <w:r w:rsidR="00E95598">
          <w:rPr>
            <w:rFonts w:ascii="Arial" w:eastAsia="Times New Roman" w:hAnsi="Arial" w:cs="Arial"/>
            <w:sz w:val="24"/>
            <w:szCs w:val="24"/>
          </w:rPr>
          <w:t xml:space="preserve">any activity that occurs through your username </w:t>
        </w:r>
      </w:ins>
      <w:del w:id="148" w:author="Rossana POLLIO" w:date="2024-10-17T10:38:00Z">
        <w:r w:rsidRPr="00331B11" w:rsidDel="00E95598">
          <w:rPr>
            <w:rFonts w:ascii="Arial" w:eastAsia="Times New Roman" w:hAnsi="Arial" w:cs="Arial"/>
            <w:sz w:val="24"/>
            <w:szCs w:val="24"/>
          </w:rPr>
          <w:delText xml:space="preserve">use of </w:delText>
        </w:r>
      </w:del>
      <w:del w:id="149" w:author="Rossana POLLIO" w:date="2024-10-17T10:40:00Z">
        <w:r w:rsidRPr="00331B11" w:rsidDel="00E95598">
          <w:rPr>
            <w:rFonts w:ascii="Arial" w:eastAsia="Times New Roman" w:hAnsi="Arial" w:cs="Arial"/>
            <w:sz w:val="24"/>
            <w:szCs w:val="24"/>
          </w:rPr>
          <w:delText xml:space="preserve">the </w:delText>
        </w:r>
      </w:del>
      <w:del w:id="150" w:author="Rossana POLLIO" w:date="2024-10-17T10:38:00Z">
        <w:r w:rsidRPr="00331B11" w:rsidDel="00E95598">
          <w:rPr>
            <w:rFonts w:ascii="Arial" w:eastAsia="Times New Roman" w:hAnsi="Arial" w:cs="Arial"/>
            <w:sz w:val="24"/>
            <w:szCs w:val="24"/>
          </w:rPr>
          <w:delText>W</w:delText>
        </w:r>
      </w:del>
      <w:del w:id="151" w:author="Rossana POLLIO" w:date="2024-10-17T10:40:00Z">
        <w:r w:rsidRPr="00331B11" w:rsidDel="00E95598">
          <w:rPr>
            <w:rFonts w:ascii="Arial" w:eastAsia="Times New Roman" w:hAnsi="Arial" w:cs="Arial"/>
            <w:sz w:val="24"/>
            <w:szCs w:val="24"/>
          </w:rPr>
          <w:delText xml:space="preserve">ebsite and/or </w:delText>
        </w:r>
      </w:del>
      <w:del w:id="152" w:author="Rossana POLLIO" w:date="2024-10-17T10:38:00Z">
        <w:r w:rsidRPr="00331B11" w:rsidDel="00E95598">
          <w:rPr>
            <w:rFonts w:ascii="Arial" w:eastAsia="Times New Roman" w:hAnsi="Arial" w:cs="Arial"/>
            <w:sz w:val="24"/>
            <w:szCs w:val="24"/>
          </w:rPr>
          <w:delText>S</w:delText>
        </w:r>
      </w:del>
      <w:del w:id="153" w:author="Rossana POLLIO" w:date="2024-10-17T10:40:00Z">
        <w:r w:rsidRPr="00331B11" w:rsidDel="00E95598">
          <w:rPr>
            <w:rFonts w:ascii="Arial" w:eastAsia="Times New Roman" w:hAnsi="Arial" w:cs="Arial"/>
            <w:sz w:val="24"/>
            <w:szCs w:val="24"/>
          </w:rPr>
          <w:delText xml:space="preserve">ervices via your username </w:delText>
        </w:r>
      </w:del>
      <w:r w:rsidRPr="00331B11">
        <w:rPr>
          <w:rFonts w:ascii="Arial" w:eastAsia="Times New Roman" w:hAnsi="Arial" w:cs="Arial"/>
          <w:sz w:val="24"/>
          <w:szCs w:val="24"/>
        </w:rPr>
        <w:t xml:space="preserve">and </w:t>
      </w:r>
      <w:del w:id="154" w:author="Rossana POLLIO" w:date="2024-10-17T10:40:00Z">
        <w:r w:rsidRPr="00331B11" w:rsidDel="00E95598">
          <w:rPr>
            <w:rFonts w:ascii="Arial" w:eastAsia="Times New Roman" w:hAnsi="Arial" w:cs="Arial"/>
            <w:sz w:val="24"/>
            <w:szCs w:val="24"/>
          </w:rPr>
          <w:delText xml:space="preserve">so will be </w:delText>
        </w:r>
      </w:del>
      <w:r w:rsidRPr="00331B11">
        <w:rPr>
          <w:rFonts w:ascii="Arial" w:eastAsia="Times New Roman" w:hAnsi="Arial" w:cs="Arial"/>
          <w:sz w:val="24"/>
          <w:szCs w:val="24"/>
        </w:rPr>
        <w:t xml:space="preserve">liable for </w:t>
      </w:r>
      <w:ins w:id="155" w:author="Rossana POLLIO" w:date="2024-10-17T10:40:00Z">
        <w:r w:rsidR="00E95598">
          <w:rPr>
            <w:rFonts w:ascii="Arial" w:eastAsia="Times New Roman" w:hAnsi="Arial" w:cs="Arial"/>
            <w:sz w:val="24"/>
            <w:szCs w:val="24"/>
          </w:rPr>
          <w:t xml:space="preserve">any </w:t>
        </w:r>
      </w:ins>
      <w:r w:rsidRPr="00331B11">
        <w:rPr>
          <w:rFonts w:ascii="Arial" w:eastAsia="Times New Roman" w:hAnsi="Arial" w:cs="Arial"/>
          <w:sz w:val="24"/>
          <w:szCs w:val="24"/>
        </w:rPr>
        <w:t>breach</w:t>
      </w:r>
      <w:ins w:id="156" w:author="Rossana POLLIO" w:date="2024-10-17T10:40:00Z">
        <w:r w:rsidR="00E95598">
          <w:rPr>
            <w:rFonts w:ascii="Arial" w:eastAsia="Times New Roman" w:hAnsi="Arial" w:cs="Arial"/>
            <w:sz w:val="24"/>
            <w:szCs w:val="24"/>
          </w:rPr>
          <w:t>es caused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 by anyone to whom you provide the details</w:t>
      </w:r>
      <w:ins w:id="157" w:author="Rossana POLLIO" w:date="2024-10-17T10:40:00Z">
        <w:r w:rsidR="00E95598">
          <w:rPr>
            <w:rFonts w:ascii="Arial" w:eastAsia="Times New Roman" w:hAnsi="Arial" w:cs="Arial"/>
            <w:sz w:val="24"/>
            <w:szCs w:val="24"/>
          </w:rPr>
          <w:t xml:space="preserve"> your </w:t>
        </w:r>
      </w:ins>
      <w:ins w:id="158" w:author="Rossana POLLIO" w:date="2024-10-17T10:41:00Z">
        <w:r w:rsidR="00E95598">
          <w:rPr>
            <w:rFonts w:ascii="Arial" w:eastAsia="Times New Roman" w:hAnsi="Arial" w:cs="Arial"/>
            <w:sz w:val="24"/>
            <w:szCs w:val="24"/>
          </w:rPr>
          <w:t>account details</w:t>
        </w:r>
      </w:ins>
      <w:r w:rsidRPr="00331B11">
        <w:rPr>
          <w:rFonts w:ascii="Arial" w:eastAsia="Times New Roman" w:hAnsi="Arial" w:cs="Arial"/>
          <w:sz w:val="24"/>
          <w:szCs w:val="24"/>
        </w:rPr>
        <w:t>. To create an account, you must provide some information about yourself. If you create an account, you agree to provide your first and last name, a valid e-mail address, your company or affiliation address.</w:t>
      </w:r>
    </w:p>
    <w:p w14:paraId="583B3818" w14:textId="6AA723F3" w:rsidR="00957072" w:rsidRPr="00CB3E41" w:rsidRDefault="00957072" w:rsidP="00331B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1B11">
        <w:rPr>
          <w:rFonts w:ascii="Arial" w:eastAsia="Times New Roman" w:hAnsi="Arial" w:cs="Arial"/>
          <w:sz w:val="24"/>
          <w:szCs w:val="24"/>
        </w:rPr>
        <w:t xml:space="preserve">You may delete your account on the website at any time. </w:t>
      </w:r>
      <w:del w:id="159" w:author="Rossana POLLIO" w:date="2024-10-17T10:42:00Z">
        <w:r w:rsidRPr="00331B11" w:rsidDel="00CB3E41">
          <w:rPr>
            <w:rFonts w:ascii="Arial" w:eastAsia="Times New Roman" w:hAnsi="Arial" w:cs="Arial"/>
            <w:sz w:val="24"/>
            <w:szCs w:val="24"/>
          </w:rPr>
          <w:delText>The deletion</w:delText>
        </w:r>
      </w:del>
      <w:ins w:id="160" w:author="Rossana POLLIO" w:date="2024-10-17T10:42:00Z">
        <w:r w:rsidR="00CB3E41">
          <w:rPr>
            <w:rFonts w:ascii="Arial" w:eastAsia="Times New Roman" w:hAnsi="Arial" w:cs="Arial"/>
            <w:sz w:val="24"/>
            <w:szCs w:val="24"/>
          </w:rPr>
          <w:t>Deleting your account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 </w:t>
      </w:r>
      <w:del w:id="161" w:author="Rossana POLLIO" w:date="2024-10-17T10:42:00Z">
        <w:r w:rsidRPr="00331B11" w:rsidDel="00CB3E41">
          <w:rPr>
            <w:rFonts w:ascii="Arial" w:eastAsia="Times New Roman" w:hAnsi="Arial" w:cs="Arial"/>
            <w:sz w:val="24"/>
            <w:szCs w:val="24"/>
          </w:rPr>
          <w:delText xml:space="preserve">means </w:delText>
        </w:r>
      </w:del>
      <w:ins w:id="162" w:author="Rossana POLLIO" w:date="2024-10-17T10:42:00Z">
        <w:r w:rsidR="00CB3E41">
          <w:rPr>
            <w:rFonts w:ascii="Arial" w:eastAsia="Times New Roman" w:hAnsi="Arial" w:cs="Arial"/>
            <w:sz w:val="24"/>
            <w:szCs w:val="24"/>
          </w:rPr>
          <w:t xml:space="preserve">will result in </w:t>
        </w:r>
      </w:ins>
      <w:r w:rsidRPr="00331B11">
        <w:rPr>
          <w:rFonts w:ascii="Arial" w:eastAsia="Times New Roman" w:hAnsi="Arial" w:cs="Arial"/>
          <w:sz w:val="24"/>
          <w:szCs w:val="24"/>
        </w:rPr>
        <w:t xml:space="preserve">the permanent anonymization of all your account and personal data. Your personal data </w:t>
      </w:r>
      <w:ins w:id="163" w:author="Rossana POLLIO" w:date="2024-10-17T10:42:00Z">
        <w:r w:rsidR="00CB3E41">
          <w:rPr>
            <w:rFonts w:ascii="Arial" w:eastAsia="Times New Roman" w:hAnsi="Arial" w:cs="Arial"/>
            <w:sz w:val="24"/>
            <w:szCs w:val="24"/>
          </w:rPr>
          <w:t xml:space="preserve">will be </w:t>
        </w:r>
      </w:ins>
      <w:del w:id="164" w:author="Rossana POLLIO" w:date="2024-10-17T10:42:00Z">
        <w:r w:rsidRPr="00331B11" w:rsidDel="00CB3E41">
          <w:rPr>
            <w:rFonts w:ascii="Arial" w:eastAsia="Times New Roman" w:hAnsi="Arial" w:cs="Arial"/>
            <w:sz w:val="24"/>
            <w:szCs w:val="24"/>
          </w:rPr>
          <w:delText>is</w:delText>
        </w:r>
      </w:del>
      <w:r w:rsidRPr="00331B11">
        <w:rPr>
          <w:rFonts w:ascii="Arial" w:eastAsia="Times New Roman" w:hAnsi="Arial" w:cs="Arial"/>
          <w:sz w:val="24"/>
          <w:szCs w:val="24"/>
        </w:rPr>
        <w:t xml:space="preserve"> processed according to Testing Platform Privacy Policy (</w:t>
      </w:r>
      <w:commentRangeStart w:id="165"/>
      <w:r w:rsidR="00035C2A" w:rsidRPr="00331B11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begin"/>
      </w:r>
      <w:r w:rsidR="00035C2A" w:rsidRPr="00331B11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instrText xml:space="preserve"> HYPERLINK "https://testing.nc3.lu/privacy" </w:instrText>
      </w:r>
      <w:r w:rsidR="00035C2A" w:rsidRPr="00331B11">
        <w:rPr>
          <w:rFonts w:ascii="Arial" w:eastAsia="Times New Roman" w:hAnsi="Arial" w:cs="Arial"/>
          <w:color w:val="0000FF"/>
          <w:sz w:val="24"/>
          <w:szCs w:val="24"/>
          <w:highlight w:val="yellow"/>
          <w:u w:val="single"/>
        </w:rPr>
        <w:fldChar w:fldCharType="separate"/>
      </w:r>
      <w:r w:rsidR="00035C2A" w:rsidRPr="00331B11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https://testing.</w:t>
      </w:r>
      <w:ins w:id="166" w:author="Rossana POLLIO" w:date="2024-10-17T10:28:00Z">
        <w:r w:rsidR="00035C2A" w:rsidRPr="00331B11">
          <w:rPr>
            <w:rStyle w:val="Hyperlink"/>
            <w:rFonts w:ascii="Arial" w:eastAsia="Times New Roman" w:hAnsi="Arial" w:cs="Arial"/>
            <w:sz w:val="24"/>
            <w:szCs w:val="24"/>
            <w:highlight w:val="yellow"/>
          </w:rPr>
          <w:t>n</w:t>
        </w:r>
      </w:ins>
      <w:r w:rsidR="00035C2A" w:rsidRPr="00331B11">
        <w:rPr>
          <w:rStyle w:val="Hyperlink"/>
          <w:rFonts w:ascii="Arial" w:eastAsia="Times New Roman" w:hAnsi="Arial" w:cs="Arial"/>
          <w:sz w:val="24"/>
          <w:szCs w:val="24"/>
          <w:highlight w:val="yellow"/>
        </w:rPr>
        <w:t>c3.lu/privacy</w:t>
      </w:r>
      <w:ins w:id="167" w:author="Rossana POLLIO" w:date="2024-10-17T10:28:00Z">
        <w:r w:rsidR="00035C2A" w:rsidRPr="00331B11">
          <w:rPr>
            <w:rFonts w:ascii="Arial" w:eastAsia="Times New Roman" w:hAnsi="Arial" w:cs="Arial"/>
            <w:color w:val="0000FF"/>
            <w:sz w:val="24"/>
            <w:szCs w:val="24"/>
            <w:highlight w:val="yellow"/>
            <w:u w:val="single"/>
          </w:rPr>
          <w:fldChar w:fldCharType="end"/>
        </w:r>
      </w:ins>
      <w:r w:rsidRPr="00331B11">
        <w:rPr>
          <w:rFonts w:ascii="Arial" w:eastAsia="Times New Roman" w:hAnsi="Arial" w:cs="Arial"/>
          <w:sz w:val="24"/>
          <w:szCs w:val="24"/>
          <w:highlight w:val="yellow"/>
        </w:rPr>
        <w:t>)</w:t>
      </w:r>
      <w:r w:rsidRPr="00331B11">
        <w:rPr>
          <w:rFonts w:ascii="Arial" w:eastAsia="Times New Roman" w:hAnsi="Arial" w:cs="Arial"/>
          <w:sz w:val="24"/>
          <w:szCs w:val="24"/>
        </w:rPr>
        <w:t xml:space="preserve"> </w:t>
      </w:r>
      <w:commentRangeEnd w:id="165"/>
      <w:r w:rsidR="00035C2A">
        <w:rPr>
          <w:rStyle w:val="CommentReference"/>
        </w:rPr>
        <w:commentReference w:id="165"/>
      </w:r>
      <w:r w:rsidRPr="00CB3E41">
        <w:rPr>
          <w:rFonts w:ascii="Arial" w:eastAsia="Times New Roman" w:hAnsi="Arial" w:cs="Arial"/>
          <w:sz w:val="24"/>
          <w:szCs w:val="24"/>
        </w:rPr>
        <w:t xml:space="preserve">LHC reserves the right to decline any application </w:t>
      </w:r>
      <w:del w:id="168" w:author="Rossana POLLIO" w:date="2024-10-17T10:43:00Z">
        <w:r w:rsidRPr="00CB3E41" w:rsidDel="00F72666">
          <w:rPr>
            <w:rFonts w:ascii="Arial" w:eastAsia="Times New Roman" w:hAnsi="Arial" w:cs="Arial"/>
            <w:sz w:val="24"/>
            <w:szCs w:val="24"/>
          </w:rPr>
          <w:delText>from you to register</w:delText>
        </w:r>
      </w:del>
      <w:ins w:id="169" w:author="Rossana POLLIO" w:date="2024-10-17T10:43:00Z">
        <w:r w:rsidR="00F72666">
          <w:rPr>
            <w:rFonts w:ascii="Arial" w:eastAsia="Times New Roman" w:hAnsi="Arial" w:cs="Arial"/>
            <w:sz w:val="24"/>
            <w:szCs w:val="24"/>
          </w:rPr>
          <w:t>for registration</w:t>
        </w:r>
      </w:ins>
      <w:r w:rsidRPr="00CB3E41">
        <w:rPr>
          <w:rFonts w:ascii="Arial" w:eastAsia="Times New Roman" w:hAnsi="Arial" w:cs="Arial"/>
          <w:sz w:val="24"/>
          <w:szCs w:val="24"/>
        </w:rPr>
        <w:t xml:space="preserve"> as a user of the platform </w:t>
      </w:r>
      <w:del w:id="170" w:author="Rossana POLLIO" w:date="2024-10-17T10:43:00Z">
        <w:r w:rsidRPr="00CB3E41" w:rsidDel="00F72666">
          <w:rPr>
            <w:rFonts w:ascii="Arial" w:eastAsia="Times New Roman" w:hAnsi="Arial" w:cs="Arial"/>
            <w:sz w:val="24"/>
            <w:szCs w:val="24"/>
          </w:rPr>
          <w:delText>in their</w:delText>
        </w:r>
      </w:del>
      <w:ins w:id="171" w:author="Rossana POLLIO" w:date="2024-10-17T10:43:00Z">
        <w:r w:rsidR="00F72666">
          <w:rPr>
            <w:rFonts w:ascii="Arial" w:eastAsia="Times New Roman" w:hAnsi="Arial" w:cs="Arial"/>
            <w:sz w:val="24"/>
            <w:szCs w:val="24"/>
          </w:rPr>
          <w:t>as its</w:t>
        </w:r>
      </w:ins>
      <w:r w:rsidRPr="00CB3E41">
        <w:rPr>
          <w:rFonts w:ascii="Arial" w:eastAsia="Times New Roman" w:hAnsi="Arial" w:cs="Arial"/>
          <w:sz w:val="24"/>
          <w:szCs w:val="24"/>
        </w:rPr>
        <w:t xml:space="preserve"> sole discretion. You agree to be responsible for all action</w:t>
      </w:r>
      <w:ins w:id="172" w:author="Rossana POLLIO" w:date="2024-10-17T10:43:00Z">
        <w:r w:rsidR="00D14132">
          <w:rPr>
            <w:rFonts w:ascii="Arial" w:eastAsia="Times New Roman" w:hAnsi="Arial" w:cs="Arial"/>
            <w:sz w:val="24"/>
            <w:szCs w:val="24"/>
          </w:rPr>
          <w:t>s</w:t>
        </w:r>
      </w:ins>
      <w:r w:rsidRPr="00CB3E41">
        <w:rPr>
          <w:rFonts w:ascii="Arial" w:eastAsia="Times New Roman" w:hAnsi="Arial" w:cs="Arial"/>
          <w:sz w:val="24"/>
          <w:szCs w:val="24"/>
        </w:rPr>
        <w:t xml:space="preserve"> taken using your account, whether authorized by you or not, until you either close your account or notify LHC that your account has been compromised. You </w:t>
      </w:r>
      <w:ins w:id="173" w:author="Rossana POLLIO" w:date="2024-10-17T10:44:00Z">
        <w:r w:rsidR="00076C7E">
          <w:rPr>
            <w:rFonts w:ascii="Arial" w:eastAsia="Times New Roman" w:hAnsi="Arial" w:cs="Arial"/>
            <w:sz w:val="24"/>
            <w:szCs w:val="24"/>
          </w:rPr>
          <w:t xml:space="preserve">also </w:t>
        </w:r>
      </w:ins>
      <w:r w:rsidRPr="00CB3E41">
        <w:rPr>
          <w:rFonts w:ascii="Arial" w:eastAsia="Times New Roman" w:hAnsi="Arial" w:cs="Arial"/>
          <w:sz w:val="24"/>
          <w:szCs w:val="24"/>
        </w:rPr>
        <w:t xml:space="preserve">agree to notify LHC immediately if you suspect your account has been compromised. You </w:t>
      </w:r>
      <w:del w:id="174" w:author="Rossana POLLIO" w:date="2024-10-17T10:44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 xml:space="preserve">agree </w:delText>
        </w:r>
      </w:del>
      <w:ins w:id="175" w:author="Rossana POLLIO" w:date="2024-10-17T10:44:00Z">
        <w:r w:rsidR="00076C7E">
          <w:rPr>
            <w:rFonts w:ascii="Arial" w:eastAsia="Times New Roman" w:hAnsi="Arial" w:cs="Arial"/>
            <w:sz w:val="24"/>
            <w:szCs w:val="24"/>
          </w:rPr>
          <w:t xml:space="preserve">are responsible </w:t>
        </w:r>
      </w:ins>
      <w:ins w:id="176" w:author="Rossana POLLIO" w:date="2024-10-17T10:45:00Z">
        <w:r w:rsidR="00076C7E">
          <w:rPr>
            <w:rFonts w:ascii="Arial" w:eastAsia="Times New Roman" w:hAnsi="Arial" w:cs="Arial"/>
            <w:sz w:val="24"/>
            <w:szCs w:val="24"/>
          </w:rPr>
          <w:t>for</w:t>
        </w:r>
      </w:ins>
      <w:ins w:id="177" w:author="Rossana POLLIO" w:date="2024-10-17T11:07:00Z">
        <w:r w:rsidR="00453D16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178" w:author="Rossana POLLIO" w:date="2024-10-17T10:45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 xml:space="preserve">to </w:delText>
        </w:r>
      </w:del>
      <w:r w:rsidRPr="00CB3E41">
        <w:rPr>
          <w:rFonts w:ascii="Arial" w:eastAsia="Times New Roman" w:hAnsi="Arial" w:cs="Arial"/>
          <w:sz w:val="24"/>
          <w:szCs w:val="24"/>
        </w:rPr>
        <w:t>select</w:t>
      </w:r>
      <w:ins w:id="179" w:author="Rossana POLLIO" w:date="2024-10-17T10:45:00Z">
        <w:r w:rsidR="00076C7E">
          <w:rPr>
            <w:rFonts w:ascii="Arial" w:eastAsia="Times New Roman" w:hAnsi="Arial" w:cs="Arial"/>
            <w:sz w:val="24"/>
            <w:szCs w:val="24"/>
          </w:rPr>
          <w:t>ing</w:t>
        </w:r>
      </w:ins>
      <w:r w:rsidRPr="00CB3E41">
        <w:rPr>
          <w:rFonts w:ascii="Arial" w:eastAsia="Times New Roman" w:hAnsi="Arial" w:cs="Arial"/>
          <w:sz w:val="24"/>
          <w:szCs w:val="24"/>
        </w:rPr>
        <w:t xml:space="preserve"> a secure password for your account, and keep</w:t>
      </w:r>
      <w:ins w:id="180" w:author="Rossana POLLIO" w:date="2024-10-17T10:45:00Z">
        <w:r w:rsidR="00076C7E">
          <w:rPr>
            <w:rFonts w:ascii="Arial" w:eastAsia="Times New Roman" w:hAnsi="Arial" w:cs="Arial"/>
            <w:sz w:val="24"/>
            <w:szCs w:val="24"/>
          </w:rPr>
          <w:t>ing</w:t>
        </w:r>
      </w:ins>
      <w:r w:rsidRPr="00CB3E41">
        <w:rPr>
          <w:rFonts w:ascii="Arial" w:eastAsia="Times New Roman" w:hAnsi="Arial" w:cs="Arial"/>
          <w:sz w:val="24"/>
          <w:szCs w:val="24"/>
        </w:rPr>
        <w:t xml:space="preserve"> it </w:t>
      </w:r>
      <w:ins w:id="181" w:author="Rossana POLLIO" w:date="2024-10-17T10:45:00Z">
        <w:r w:rsidR="00076C7E">
          <w:rPr>
            <w:rFonts w:ascii="Arial" w:eastAsia="Times New Roman" w:hAnsi="Arial" w:cs="Arial"/>
            <w:sz w:val="24"/>
            <w:szCs w:val="24"/>
          </w:rPr>
          <w:t>confidential</w:t>
        </w:r>
      </w:ins>
      <w:del w:id="182" w:author="Rossana POLLIO" w:date="2024-10-17T10:45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>secret</w:delText>
        </w:r>
      </w:del>
      <w:r w:rsidRPr="00CB3E41">
        <w:rPr>
          <w:rFonts w:ascii="Arial" w:eastAsia="Times New Roman" w:hAnsi="Arial" w:cs="Arial"/>
          <w:sz w:val="24"/>
          <w:szCs w:val="24"/>
        </w:rPr>
        <w:t xml:space="preserve">. LHC </w:t>
      </w:r>
      <w:del w:id="183" w:author="Rossana POLLIO" w:date="2024-10-17T10:45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 xml:space="preserve">will </w:delText>
        </w:r>
      </w:del>
      <w:ins w:id="184" w:author="Rossana POLLIO" w:date="2024-10-17T10:45:00Z">
        <w:r w:rsidR="00076C7E">
          <w:rPr>
            <w:rFonts w:ascii="Arial" w:eastAsia="Times New Roman" w:hAnsi="Arial" w:cs="Arial"/>
            <w:sz w:val="24"/>
            <w:szCs w:val="24"/>
          </w:rPr>
          <w:t>may,</w:t>
        </w:r>
        <w:r w:rsidR="00076C7E" w:rsidRPr="00CB3E41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CB3E41">
        <w:rPr>
          <w:rFonts w:ascii="Arial" w:eastAsia="Times New Roman" w:hAnsi="Arial" w:cs="Arial"/>
          <w:sz w:val="24"/>
          <w:szCs w:val="24"/>
        </w:rPr>
        <w:t>at its own discretion</w:t>
      </w:r>
      <w:ins w:id="185" w:author="Rossana POLLIO" w:date="2024-10-17T10:45:00Z">
        <w:r w:rsidR="00076C7E">
          <w:rPr>
            <w:rFonts w:ascii="Arial" w:eastAsia="Times New Roman" w:hAnsi="Arial" w:cs="Arial"/>
            <w:sz w:val="24"/>
            <w:szCs w:val="24"/>
          </w:rPr>
          <w:t>,</w:t>
        </w:r>
      </w:ins>
      <w:r w:rsidRPr="00CB3E41">
        <w:rPr>
          <w:rFonts w:ascii="Arial" w:eastAsia="Times New Roman" w:hAnsi="Arial" w:cs="Arial"/>
          <w:sz w:val="24"/>
          <w:szCs w:val="24"/>
        </w:rPr>
        <w:t xml:space="preserve"> </w:t>
      </w:r>
      <w:del w:id="186" w:author="Rossana POLLIO" w:date="2024-10-17T10:46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 xml:space="preserve">decide to </w:delText>
        </w:r>
      </w:del>
      <w:r w:rsidRPr="00CB3E41">
        <w:rPr>
          <w:rFonts w:ascii="Arial" w:eastAsia="Times New Roman" w:hAnsi="Arial" w:cs="Arial"/>
          <w:sz w:val="24"/>
          <w:szCs w:val="24"/>
        </w:rPr>
        <w:t>close your account on the website after one year o</w:t>
      </w:r>
      <w:ins w:id="187" w:author="Rossana POLLIO" w:date="2024-10-17T10:46:00Z">
        <w:r w:rsidR="00076C7E">
          <w:rPr>
            <w:rFonts w:ascii="Arial" w:eastAsia="Times New Roman" w:hAnsi="Arial" w:cs="Arial"/>
            <w:sz w:val="24"/>
            <w:szCs w:val="24"/>
          </w:rPr>
          <w:t>f</w:t>
        </w:r>
      </w:ins>
      <w:del w:id="188" w:author="Rossana POLLIO" w:date="2024-10-17T10:46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>n</w:delText>
        </w:r>
      </w:del>
      <w:r w:rsidRPr="00CB3E41">
        <w:rPr>
          <w:rFonts w:ascii="Arial" w:eastAsia="Times New Roman" w:hAnsi="Arial" w:cs="Arial"/>
          <w:sz w:val="24"/>
          <w:szCs w:val="24"/>
        </w:rPr>
        <w:t xml:space="preserve"> inactivity on the website. LHC will notify you </w:t>
      </w:r>
      <w:del w:id="189" w:author="Rossana POLLIO" w:date="2024-10-17T10:46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 xml:space="preserve">immediately </w:delText>
        </w:r>
      </w:del>
      <w:ins w:id="190" w:author="Rossana POLLIO" w:date="2024-10-17T10:46:00Z">
        <w:r w:rsidR="00076C7E">
          <w:rPr>
            <w:rFonts w:ascii="Arial" w:eastAsia="Times New Roman" w:hAnsi="Arial" w:cs="Arial"/>
            <w:sz w:val="24"/>
            <w:szCs w:val="24"/>
          </w:rPr>
          <w:t>promptly</w:t>
        </w:r>
        <w:r w:rsidR="00076C7E" w:rsidRPr="00CB3E41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191" w:author="Rossana POLLIO" w:date="2024-10-17T10:46:00Z">
        <w:r w:rsidRPr="00CB3E41" w:rsidDel="00076C7E">
          <w:rPr>
            <w:rFonts w:ascii="Arial" w:eastAsia="Times New Roman" w:hAnsi="Arial" w:cs="Arial"/>
            <w:sz w:val="24"/>
            <w:szCs w:val="24"/>
          </w:rPr>
          <w:delText xml:space="preserve">about </w:delText>
        </w:r>
      </w:del>
      <w:ins w:id="192" w:author="Rossana POLLIO" w:date="2024-10-17T10:46:00Z">
        <w:r w:rsidR="00076C7E">
          <w:rPr>
            <w:rFonts w:ascii="Arial" w:eastAsia="Times New Roman" w:hAnsi="Arial" w:cs="Arial"/>
            <w:sz w:val="24"/>
            <w:szCs w:val="24"/>
          </w:rPr>
          <w:t>of</w:t>
        </w:r>
        <w:r w:rsidR="00076C7E" w:rsidRPr="00CB3E41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CB3E41">
        <w:rPr>
          <w:rFonts w:ascii="Arial" w:eastAsia="Times New Roman" w:hAnsi="Arial" w:cs="Arial"/>
          <w:sz w:val="24"/>
          <w:szCs w:val="24"/>
        </w:rPr>
        <w:t>this decision.</w:t>
      </w:r>
    </w:p>
    <w:p w14:paraId="72E3E455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Your Content</w:t>
      </w:r>
    </w:p>
    <w:p w14:paraId="2BBB7522" w14:textId="5FF4308B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Nothing in these </w:t>
      </w:r>
      <w:proofErr w:type="gramStart"/>
      <w:r w:rsidRPr="00957072">
        <w:rPr>
          <w:rFonts w:ascii="Arial" w:eastAsia="Times New Roman" w:hAnsi="Arial" w:cs="Arial"/>
          <w:sz w:val="24"/>
          <w:szCs w:val="24"/>
        </w:rPr>
        <w:t>terms</w:t>
      </w:r>
      <w:proofErr w:type="gramEnd"/>
      <w:r w:rsidRPr="00957072">
        <w:rPr>
          <w:rFonts w:ascii="Arial" w:eastAsia="Times New Roman" w:hAnsi="Arial" w:cs="Arial"/>
          <w:sz w:val="24"/>
          <w:szCs w:val="24"/>
        </w:rPr>
        <w:t xml:space="preserve"> g</w:t>
      </w:r>
      <w:ins w:id="193" w:author="Rossana POLLIO" w:date="2024-10-17T10:52:00Z">
        <w:r w:rsidR="0088393B">
          <w:rPr>
            <w:rFonts w:ascii="Arial" w:eastAsia="Times New Roman" w:hAnsi="Arial" w:cs="Arial"/>
            <w:sz w:val="24"/>
            <w:szCs w:val="24"/>
          </w:rPr>
          <w:t>rants</w:t>
        </w:r>
      </w:ins>
      <w:ins w:id="194" w:author="Rossana POLLIO" w:date="2024-10-17T10:58:00Z">
        <w:r w:rsidR="00FF4216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195" w:author="Rossana POLLIO" w:date="2024-10-17T10:52:00Z">
        <w:r w:rsidRPr="00957072" w:rsidDel="0088393B">
          <w:rPr>
            <w:rFonts w:ascii="Arial" w:eastAsia="Times New Roman" w:hAnsi="Arial" w:cs="Arial"/>
            <w:sz w:val="24"/>
            <w:szCs w:val="24"/>
          </w:rPr>
          <w:delText>ives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LHC any ownership rights </w:t>
      </w:r>
      <w:ins w:id="196" w:author="Rossana POLLIO" w:date="2024-10-17T10:53:00Z">
        <w:r w:rsidR="006C5FDC">
          <w:rPr>
            <w:rFonts w:ascii="Arial" w:eastAsia="Times New Roman" w:hAnsi="Arial" w:cs="Arial"/>
            <w:sz w:val="24"/>
            <w:szCs w:val="24"/>
          </w:rPr>
          <w:t>to</w:t>
        </w:r>
      </w:ins>
      <w:del w:id="197" w:author="Rossana POLLIO" w:date="2024-10-17T10:53:00Z">
        <w:r w:rsidRPr="00957072" w:rsidDel="006C5FDC">
          <w:rPr>
            <w:rFonts w:ascii="Arial" w:eastAsia="Times New Roman" w:hAnsi="Arial" w:cs="Arial"/>
            <w:sz w:val="24"/>
            <w:szCs w:val="24"/>
          </w:rPr>
          <w:delText>in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intellectual property that you share with the website, such as your account information or </w:t>
      </w:r>
      <w:ins w:id="198" w:author="Rossana POLLIO" w:date="2024-10-17T10:52:00Z">
        <w:r w:rsidR="0088393B">
          <w:rPr>
            <w:rFonts w:ascii="Arial" w:eastAsia="Times New Roman" w:hAnsi="Arial" w:cs="Arial"/>
            <w:sz w:val="24"/>
            <w:szCs w:val="24"/>
          </w:rPr>
          <w:t xml:space="preserve">any </w:t>
        </w:r>
      </w:ins>
      <w:r w:rsidRPr="00957072">
        <w:rPr>
          <w:rFonts w:ascii="Arial" w:eastAsia="Times New Roman" w:hAnsi="Arial" w:cs="Arial"/>
          <w:sz w:val="24"/>
          <w:szCs w:val="24"/>
        </w:rPr>
        <w:t>other content you submit</w:t>
      </w:r>
      <w:del w:id="199" w:author="Rossana POLLIO" w:date="2024-10-17T10:52:00Z">
        <w:r w:rsidRPr="00957072" w:rsidDel="0088393B">
          <w:rPr>
            <w:rFonts w:ascii="Arial" w:eastAsia="Times New Roman" w:hAnsi="Arial" w:cs="Arial"/>
            <w:sz w:val="24"/>
            <w:szCs w:val="24"/>
          </w:rPr>
          <w:delText xml:space="preserve"> to the website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. Nothing in these terms gives you any ownership rights </w:t>
      </w:r>
      <w:ins w:id="200" w:author="Rossana POLLIO" w:date="2024-10-17T10:53:00Z">
        <w:r w:rsidR="006C5FDC">
          <w:rPr>
            <w:rFonts w:ascii="Arial" w:eastAsia="Times New Roman" w:hAnsi="Arial" w:cs="Arial"/>
            <w:sz w:val="24"/>
            <w:szCs w:val="24"/>
          </w:rPr>
          <w:t>to</w:t>
        </w:r>
      </w:ins>
      <w:del w:id="201" w:author="Rossana POLLIO" w:date="2024-10-17T10:53:00Z">
        <w:r w:rsidRPr="00957072" w:rsidDel="006C5FDC">
          <w:rPr>
            <w:rFonts w:ascii="Arial" w:eastAsia="Times New Roman" w:hAnsi="Arial" w:cs="Arial"/>
            <w:sz w:val="24"/>
            <w:szCs w:val="24"/>
          </w:rPr>
          <w:delText>in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LHC's intellectual property, either. </w:t>
      </w:r>
      <w:del w:id="202" w:author="Rossana POLLIO" w:date="2024-10-17T10:53:00Z">
        <w:r w:rsidRPr="00957072" w:rsidDel="006C5FDC">
          <w:rPr>
            <w:rFonts w:ascii="Arial" w:eastAsia="Times New Roman" w:hAnsi="Arial" w:cs="Arial"/>
            <w:sz w:val="24"/>
            <w:szCs w:val="24"/>
          </w:rPr>
          <w:delText>Between you and LHC, y</w:delText>
        </w:r>
      </w:del>
      <w:ins w:id="203" w:author="Rossana POLLIO" w:date="2024-10-17T10:53:00Z">
        <w:r w:rsidR="006C5FDC">
          <w:rPr>
            <w:rFonts w:ascii="Arial" w:eastAsia="Times New Roman" w:hAnsi="Arial" w:cs="Arial"/>
            <w:sz w:val="24"/>
            <w:szCs w:val="24"/>
          </w:rPr>
          <w:t>Y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ou remain solely responsible for content you submit </w:t>
      </w:r>
      <w:ins w:id="204" w:author="Rossana POLLIO" w:date="2024-10-17T10:55:00Z">
        <w:r w:rsidR="00FF4216">
          <w:rPr>
            <w:rFonts w:ascii="Arial" w:eastAsia="Times New Roman" w:hAnsi="Arial" w:cs="Arial"/>
            <w:sz w:val="24"/>
            <w:szCs w:val="24"/>
          </w:rPr>
          <w:t>on</w:t>
        </w:r>
      </w:ins>
      <w:del w:id="205" w:author="Rossana POLLIO" w:date="2024-10-17T10:55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>to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the website. You agree not to </w:t>
      </w:r>
      <w:del w:id="206" w:author="Rossana POLLIO" w:date="2024-10-17T10:54:00Z">
        <w:r w:rsidRPr="00957072" w:rsidDel="00CF10E7">
          <w:rPr>
            <w:rFonts w:ascii="Arial" w:eastAsia="Times New Roman" w:hAnsi="Arial" w:cs="Arial"/>
            <w:sz w:val="24"/>
            <w:szCs w:val="24"/>
          </w:rPr>
          <w:delText xml:space="preserve">wrongly imply </w:delText>
        </w:r>
      </w:del>
      <w:ins w:id="207" w:author="Rossana POLLIO" w:date="2024-10-17T10:54:00Z">
        <w:r w:rsidR="00FF4216">
          <w:rPr>
            <w:rFonts w:ascii="Arial" w:eastAsia="Times New Roman" w:hAnsi="Arial" w:cs="Arial"/>
            <w:sz w:val="24"/>
            <w:szCs w:val="24"/>
          </w:rPr>
          <w:t xml:space="preserve">misrepresent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that the content you </w:t>
      </w:r>
      <w:del w:id="208" w:author="Rossana POLLIO" w:date="2024-10-17T10:55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>submit to</w:delText>
        </w:r>
      </w:del>
      <w:ins w:id="209" w:author="Rossana POLLIO" w:date="2024-10-17T10:55:00Z">
        <w:r w:rsidR="00FF4216">
          <w:rPr>
            <w:rFonts w:ascii="Arial" w:eastAsia="Times New Roman" w:hAnsi="Arial" w:cs="Arial"/>
            <w:sz w:val="24"/>
            <w:szCs w:val="24"/>
          </w:rPr>
          <w:t>provide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del w:id="210" w:author="Rossana POLLIO" w:date="2024-10-17T10:55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 xml:space="preserve">the website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is sponsored or approved by </w:t>
      </w:r>
      <w:ins w:id="211" w:author="Rossana POLLIO" w:date="2024-10-17T10:55:00Z">
        <w:r w:rsidR="00FF4216">
          <w:rPr>
            <w:rFonts w:ascii="Arial" w:eastAsia="Times New Roman" w:hAnsi="Arial" w:cs="Arial"/>
            <w:sz w:val="24"/>
            <w:szCs w:val="24"/>
          </w:rPr>
          <w:t>LHC</w:t>
        </w:r>
      </w:ins>
      <w:del w:id="212" w:author="Rossana POLLIO" w:date="2024-10-17T10:55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>the company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. These terms do not </w:t>
      </w:r>
      <w:del w:id="213" w:author="Rossana POLLIO" w:date="2024-10-17T10:56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 xml:space="preserve">obligate </w:delText>
        </w:r>
      </w:del>
      <w:ins w:id="214" w:author="Rossana POLLIO" w:date="2024-10-17T10:56:00Z">
        <w:r w:rsidR="00FF4216">
          <w:rPr>
            <w:rFonts w:ascii="Arial" w:eastAsia="Times New Roman" w:hAnsi="Arial" w:cs="Arial"/>
            <w:sz w:val="24"/>
            <w:szCs w:val="24"/>
          </w:rPr>
          <w:t>require</w:t>
        </w:r>
        <w:r w:rsidR="00FF4216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LHC to store, maintain, or provide copies of content you submit. The content you submit </w:t>
      </w:r>
      <w:del w:id="215" w:author="Rossana POLLIO" w:date="2024-10-17T10:56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 xml:space="preserve">to the website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belongs to you, and you </w:t>
      </w:r>
      <w:ins w:id="216" w:author="Rossana POLLIO" w:date="2024-10-17T10:56:00Z">
        <w:r w:rsidR="00FF4216">
          <w:rPr>
            <w:rFonts w:ascii="Arial" w:eastAsia="Times New Roman" w:hAnsi="Arial" w:cs="Arial"/>
            <w:sz w:val="24"/>
            <w:szCs w:val="24"/>
          </w:rPr>
          <w:t xml:space="preserve">have control </w:t>
        </w:r>
      </w:ins>
      <w:del w:id="217" w:author="Rossana POLLIO" w:date="2024-10-17T10:57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 xml:space="preserve">decide </w:delText>
        </w:r>
      </w:del>
      <w:ins w:id="218" w:author="Rossana POLLIO" w:date="2024-10-17T10:57:00Z">
        <w:r w:rsidR="00FF4216">
          <w:rPr>
            <w:rFonts w:ascii="Arial" w:eastAsia="Times New Roman" w:hAnsi="Arial" w:cs="Arial"/>
            <w:sz w:val="24"/>
            <w:szCs w:val="24"/>
          </w:rPr>
          <w:t>over</w:t>
        </w:r>
        <w:r w:rsidR="00FF4216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>what permission</w:t>
      </w:r>
      <w:ins w:id="219" w:author="Rossana POLLIO" w:date="2024-10-17T10:57:00Z">
        <w:r w:rsidR="00FF4216">
          <w:rPr>
            <w:rFonts w:ascii="Arial" w:eastAsia="Times New Roman" w:hAnsi="Arial" w:cs="Arial"/>
            <w:sz w:val="24"/>
            <w:szCs w:val="24"/>
          </w:rPr>
          <w:t>s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del w:id="220" w:author="Rossana POLLIO" w:date="2024-10-17T10:57:00Z">
        <w:r w:rsidRPr="00957072" w:rsidDel="00FF4216">
          <w:rPr>
            <w:rFonts w:ascii="Arial" w:eastAsia="Times New Roman" w:hAnsi="Arial" w:cs="Arial"/>
            <w:sz w:val="24"/>
            <w:szCs w:val="24"/>
          </w:rPr>
          <w:delText>to give</w:delText>
        </w:r>
      </w:del>
      <w:ins w:id="221" w:author="Rossana POLLIO" w:date="2024-10-17T10:57:00Z">
        <w:r w:rsidR="00FF4216">
          <w:rPr>
            <w:rFonts w:ascii="Arial" w:eastAsia="Times New Roman" w:hAnsi="Arial" w:cs="Arial"/>
            <w:sz w:val="24"/>
            <w:szCs w:val="24"/>
          </w:rPr>
          <w:t>you grant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others for it. However, by submitting content to th</w:t>
      </w:r>
      <w:ins w:id="222" w:author="Rossana POLLIO" w:date="2024-10-17T11:00:00Z">
        <w:r w:rsidR="0074270C">
          <w:rPr>
            <w:rFonts w:ascii="Arial" w:eastAsia="Times New Roman" w:hAnsi="Arial" w:cs="Arial"/>
            <w:sz w:val="24"/>
            <w:szCs w:val="24"/>
          </w:rPr>
          <w:t>e</w:t>
        </w:r>
      </w:ins>
      <w:del w:id="223" w:author="Rossana POLLIO" w:date="2024-10-17T11:00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>is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website, you </w:t>
      </w:r>
      <w:del w:id="224" w:author="Rossana POLLIO" w:date="2024-10-17T11:01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 xml:space="preserve">agree to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grant </w:t>
      </w:r>
      <w:del w:id="225" w:author="Rossana POLLIO" w:date="2024-10-17T11:01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>to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LHC a non-exclusive, non-transferable, royalty-free, license to use your content for statistical and analysis purposes. When </w:t>
      </w:r>
      <w:ins w:id="226" w:author="Rossana POLLIO" w:date="2024-10-17T11:01:00Z">
        <w:r w:rsidR="0074270C">
          <w:rPr>
            <w:rFonts w:ascii="Arial" w:eastAsia="Times New Roman" w:hAnsi="Arial" w:cs="Arial"/>
            <w:sz w:val="24"/>
            <w:szCs w:val="24"/>
          </w:rPr>
          <w:t>your</w:t>
        </w:r>
      </w:ins>
      <w:del w:id="227" w:author="Rossana POLLIO" w:date="2024-10-17T11:01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>the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content </w:t>
      </w:r>
      <w:del w:id="228" w:author="Rossana POLLIO" w:date="2024-10-17T11:01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 xml:space="preserve">you submit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is removed from the website, whether by you or by LHC, </w:t>
      </w:r>
      <w:del w:id="229" w:author="Rossana POLLIO" w:date="2024-10-17T11:01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>LHC's special</w:delText>
        </w:r>
      </w:del>
      <w:ins w:id="230" w:author="Rossana POLLIO" w:date="2024-10-17T11:01:00Z">
        <w:r w:rsidR="0074270C">
          <w:rPr>
            <w:rFonts w:ascii="Arial" w:eastAsia="Times New Roman" w:hAnsi="Arial" w:cs="Arial"/>
            <w:sz w:val="24"/>
            <w:szCs w:val="24"/>
          </w:rPr>
          <w:t>this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license </w:t>
      </w:r>
      <w:ins w:id="231" w:author="Rossana POLLIO" w:date="2024-10-17T11:01:00Z">
        <w:r w:rsidR="0074270C">
          <w:rPr>
            <w:rFonts w:ascii="Arial" w:eastAsia="Times New Roman" w:hAnsi="Arial" w:cs="Arial"/>
            <w:sz w:val="24"/>
            <w:szCs w:val="24"/>
          </w:rPr>
          <w:t xml:space="preserve">will </w:t>
        </w:r>
      </w:ins>
      <w:r w:rsidRPr="00957072">
        <w:rPr>
          <w:rFonts w:ascii="Arial" w:eastAsia="Times New Roman" w:hAnsi="Arial" w:cs="Arial"/>
          <w:sz w:val="24"/>
          <w:szCs w:val="24"/>
        </w:rPr>
        <w:t>end</w:t>
      </w:r>
      <w:del w:id="232" w:author="Rossana POLLIO" w:date="2024-10-17T11:02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>s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del w:id="233" w:author="Rossana POLLIO" w:date="2024-10-17T11:02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 xml:space="preserve">when </w:delText>
        </w:r>
      </w:del>
      <w:ins w:id="234" w:author="Rossana POLLIO" w:date="2024-10-17T11:02:00Z">
        <w:r w:rsidR="0074270C">
          <w:rPr>
            <w:rFonts w:ascii="Arial" w:eastAsia="Times New Roman" w:hAnsi="Arial" w:cs="Arial"/>
            <w:sz w:val="24"/>
            <w:szCs w:val="24"/>
          </w:rPr>
          <w:t>once</w:t>
        </w:r>
        <w:r w:rsidR="0074270C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the last copy </w:t>
      </w:r>
      <w:del w:id="235" w:author="Rossana POLLIO" w:date="2024-10-17T11:02:00Z">
        <w:r w:rsidRPr="00957072" w:rsidDel="0074270C">
          <w:rPr>
            <w:rFonts w:ascii="Arial" w:eastAsia="Times New Roman" w:hAnsi="Arial" w:cs="Arial"/>
            <w:sz w:val="24"/>
            <w:szCs w:val="24"/>
          </w:rPr>
          <w:delText xml:space="preserve">disappears </w:delText>
        </w:r>
      </w:del>
      <w:ins w:id="236" w:author="Rossana POLLIO" w:date="2024-10-17T11:02:00Z">
        <w:r w:rsidR="0074270C">
          <w:rPr>
            <w:rFonts w:ascii="Arial" w:eastAsia="Times New Roman" w:hAnsi="Arial" w:cs="Arial"/>
            <w:sz w:val="24"/>
            <w:szCs w:val="24"/>
          </w:rPr>
          <w:t xml:space="preserve">is </w:t>
        </w:r>
      </w:ins>
      <w:ins w:id="237" w:author="Rossana POLLIO" w:date="2024-10-17T11:07:00Z">
        <w:r w:rsidR="000F77B4">
          <w:rPr>
            <w:rFonts w:ascii="Arial" w:eastAsia="Times New Roman" w:hAnsi="Arial" w:cs="Arial"/>
            <w:sz w:val="24"/>
            <w:szCs w:val="24"/>
          </w:rPr>
          <w:t>deleted</w:t>
        </w:r>
      </w:ins>
      <w:ins w:id="238" w:author="Rossana POLLIO" w:date="2024-10-17T11:02:00Z">
        <w:r w:rsidR="0074270C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from </w:t>
      </w:r>
      <w:commentRangeStart w:id="239"/>
      <w:ins w:id="240" w:author="Rossana POLLIO" w:date="2024-10-17T11:00:00Z">
        <w:r w:rsidR="0033152A">
          <w:rPr>
            <w:rFonts w:ascii="Arial" w:eastAsia="Times New Roman" w:hAnsi="Arial" w:cs="Arial"/>
            <w:sz w:val="24"/>
            <w:szCs w:val="24"/>
            <w:highlight w:val="yellow"/>
          </w:rPr>
          <w:t>LUXEMBOURG HOUSE OF CYBERSECURITY</w:t>
        </w:r>
      </w:ins>
      <w:del w:id="241" w:author="Rossana POLLIO" w:date="2024-10-17T11:00:00Z">
        <w:r w:rsidRPr="00F9316D" w:rsidDel="0033152A">
          <w:rPr>
            <w:rFonts w:ascii="Arial" w:eastAsia="Times New Roman" w:hAnsi="Arial" w:cs="Arial"/>
            <w:sz w:val="24"/>
            <w:szCs w:val="24"/>
            <w:highlight w:val="yellow"/>
            <w:rPrChange w:id="242" w:author="Rossana POLLIO" w:date="2024-10-17T10:47:00Z">
              <w:rPr>
                <w:rFonts w:ascii="Arial" w:eastAsia="Times New Roman" w:hAnsi="Arial" w:cs="Arial"/>
                <w:sz w:val="24"/>
                <w:szCs w:val="24"/>
              </w:rPr>
            </w:rPrChange>
          </w:rPr>
          <w:delText>SECUR</w:delText>
        </w:r>
      </w:del>
      <w:del w:id="243" w:author="Rossana POLLIO" w:date="2024-10-17T10:47:00Z">
        <w:r w:rsidRPr="00F9316D" w:rsidDel="006C1ECF">
          <w:rPr>
            <w:rFonts w:ascii="Arial" w:eastAsia="Times New Roman" w:hAnsi="Arial" w:cs="Arial"/>
            <w:sz w:val="24"/>
            <w:szCs w:val="24"/>
            <w:highlight w:val="yellow"/>
            <w:rPrChange w:id="244" w:author="Rossana POLLIO" w:date="2024-10-17T10:47:00Z">
              <w:rPr>
                <w:rFonts w:ascii="Arial" w:eastAsia="Times New Roman" w:hAnsi="Arial" w:cs="Arial"/>
                <w:sz w:val="24"/>
                <w:szCs w:val="24"/>
              </w:rPr>
            </w:rPrChange>
          </w:rPr>
          <w:delText>I</w:delText>
        </w:r>
      </w:del>
      <w:del w:id="245" w:author="Rossana POLLIO" w:date="2024-10-17T11:00:00Z">
        <w:r w:rsidRPr="00F9316D" w:rsidDel="0033152A">
          <w:rPr>
            <w:rFonts w:ascii="Arial" w:eastAsia="Times New Roman" w:hAnsi="Arial" w:cs="Arial"/>
            <w:sz w:val="24"/>
            <w:szCs w:val="24"/>
            <w:highlight w:val="yellow"/>
            <w:rPrChange w:id="246" w:author="Rossana POLLIO" w:date="2024-10-17T10:47:00Z">
              <w:rPr>
                <w:rFonts w:ascii="Arial" w:eastAsia="Times New Roman" w:hAnsi="Arial" w:cs="Arial"/>
                <w:sz w:val="24"/>
                <w:szCs w:val="24"/>
              </w:rPr>
            </w:rPrChange>
          </w:rPr>
          <w:delText>ITYMADEIN</w:delText>
        </w:r>
      </w:del>
      <w:r w:rsidRPr="00F9316D">
        <w:rPr>
          <w:rFonts w:ascii="Arial" w:eastAsia="Times New Roman" w:hAnsi="Arial" w:cs="Arial"/>
          <w:sz w:val="24"/>
          <w:szCs w:val="24"/>
          <w:highlight w:val="yellow"/>
          <w:rPrChange w:id="247" w:author="Rossana POLLIO" w:date="2024-10-17T10:47:00Z">
            <w:rPr>
              <w:rFonts w:ascii="Arial" w:eastAsia="Times New Roman" w:hAnsi="Arial" w:cs="Arial"/>
              <w:sz w:val="24"/>
              <w:szCs w:val="24"/>
            </w:rPr>
          </w:rPrChange>
        </w:rPr>
        <w:t>.LU's</w:t>
      </w:r>
      <w:r w:rsidRPr="00957072">
        <w:rPr>
          <w:rFonts w:ascii="Arial" w:eastAsia="Times New Roman" w:hAnsi="Arial" w:cs="Arial"/>
          <w:sz w:val="24"/>
          <w:szCs w:val="24"/>
        </w:rPr>
        <w:t xml:space="preserve"> </w:t>
      </w:r>
      <w:commentRangeEnd w:id="239"/>
      <w:r w:rsidR="0074270C">
        <w:rPr>
          <w:rStyle w:val="CommentReference"/>
        </w:rPr>
        <w:commentReference w:id="239"/>
      </w:r>
      <w:r w:rsidRPr="00957072">
        <w:rPr>
          <w:rFonts w:ascii="Arial" w:eastAsia="Times New Roman" w:hAnsi="Arial" w:cs="Arial"/>
          <w:sz w:val="24"/>
          <w:szCs w:val="24"/>
        </w:rPr>
        <w:t xml:space="preserve">backups, caches, and other systems. Licenses related to statistical data </w:t>
      </w:r>
      <w:del w:id="248" w:author="Rossana POLLIO" w:date="2024-10-17T11:03:00Z">
        <w:r w:rsidRPr="00957072" w:rsidDel="00F72470">
          <w:rPr>
            <w:rFonts w:ascii="Arial" w:eastAsia="Times New Roman" w:hAnsi="Arial" w:cs="Arial"/>
            <w:sz w:val="24"/>
            <w:szCs w:val="24"/>
          </w:rPr>
          <w:delText xml:space="preserve">you and is </w:delText>
        </w:r>
      </w:del>
      <w:r w:rsidRPr="00957072">
        <w:rPr>
          <w:rFonts w:ascii="Arial" w:eastAsia="Times New Roman" w:hAnsi="Arial" w:cs="Arial"/>
          <w:sz w:val="24"/>
          <w:szCs w:val="24"/>
        </w:rPr>
        <w:t>will continue/survive after your content is removed.</w:t>
      </w:r>
    </w:p>
    <w:p w14:paraId="518974B0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lastRenderedPageBreak/>
        <w:t>Termination</w:t>
      </w:r>
    </w:p>
    <w:p w14:paraId="214E6DE3" w14:textId="28EA4A2D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Either you or LHC may </w:t>
      </w:r>
      <w:del w:id="249" w:author="Rossana POLLIO" w:date="2024-10-17T11:03:00Z">
        <w:r w:rsidRPr="00957072" w:rsidDel="00F72470">
          <w:rPr>
            <w:rFonts w:ascii="Arial" w:eastAsia="Times New Roman" w:hAnsi="Arial" w:cs="Arial"/>
            <w:sz w:val="24"/>
            <w:szCs w:val="24"/>
          </w:rPr>
          <w:delText xml:space="preserve">end </w:delText>
        </w:r>
      </w:del>
      <w:ins w:id="250" w:author="Rossana POLLIO" w:date="2024-10-17T11:03:00Z">
        <w:r w:rsidR="00F72470">
          <w:rPr>
            <w:rFonts w:ascii="Arial" w:eastAsia="Times New Roman" w:hAnsi="Arial" w:cs="Arial"/>
            <w:sz w:val="24"/>
            <w:szCs w:val="24"/>
          </w:rPr>
          <w:t>terminate</w:t>
        </w:r>
        <w:r w:rsidR="00F72470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the agreement </w:t>
      </w:r>
      <w:del w:id="251" w:author="Rossana POLLIO" w:date="2024-10-17T11:03:00Z">
        <w:r w:rsidRPr="00957072" w:rsidDel="00F72470">
          <w:rPr>
            <w:rFonts w:ascii="Arial" w:eastAsia="Times New Roman" w:hAnsi="Arial" w:cs="Arial"/>
            <w:sz w:val="24"/>
            <w:szCs w:val="24"/>
          </w:rPr>
          <w:delText xml:space="preserve">written </w:delText>
        </w:r>
      </w:del>
      <w:ins w:id="252" w:author="Rossana POLLIO" w:date="2024-10-17T11:03:00Z">
        <w:r w:rsidR="00F72470">
          <w:rPr>
            <w:rFonts w:ascii="Arial" w:eastAsia="Times New Roman" w:hAnsi="Arial" w:cs="Arial"/>
            <w:sz w:val="24"/>
            <w:szCs w:val="24"/>
          </w:rPr>
          <w:t>outlined</w:t>
        </w:r>
        <w:r w:rsidR="00F72470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253" w:author="Rossana POLLIO" w:date="2024-10-17T11:03:00Z">
        <w:r w:rsidRPr="00957072" w:rsidDel="00F72470">
          <w:rPr>
            <w:rFonts w:ascii="Arial" w:eastAsia="Times New Roman" w:hAnsi="Arial" w:cs="Arial"/>
            <w:sz w:val="24"/>
            <w:szCs w:val="24"/>
          </w:rPr>
          <w:delText>out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in these terms at any time. When </w:t>
      </w:r>
      <w:ins w:id="254" w:author="Rossana POLLIO" w:date="2024-10-17T11:03:00Z">
        <w:r w:rsidR="00F72470">
          <w:rPr>
            <w:rFonts w:ascii="Arial" w:eastAsia="Times New Roman" w:hAnsi="Arial" w:cs="Arial"/>
            <w:sz w:val="24"/>
            <w:szCs w:val="24"/>
          </w:rPr>
          <w:t>the</w:t>
        </w:r>
      </w:ins>
      <w:del w:id="255" w:author="Rossana POLLIO" w:date="2024-10-17T11:03:00Z">
        <w:r w:rsidRPr="00957072" w:rsidDel="00F72470">
          <w:rPr>
            <w:rFonts w:ascii="Arial" w:eastAsia="Times New Roman" w:hAnsi="Arial" w:cs="Arial"/>
            <w:sz w:val="24"/>
            <w:szCs w:val="24"/>
          </w:rPr>
          <w:delText>our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agreement ends, your permission to use the website </w:t>
      </w:r>
      <w:ins w:id="256" w:author="Rossana POLLIO" w:date="2024-10-17T11:03:00Z">
        <w:r w:rsidR="00F72470">
          <w:rPr>
            <w:rFonts w:ascii="Arial" w:eastAsia="Times New Roman" w:hAnsi="Arial" w:cs="Arial"/>
            <w:sz w:val="24"/>
            <w:szCs w:val="24"/>
          </w:rPr>
          <w:t xml:space="preserve">will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also ends. The following provisions </w:t>
      </w:r>
      <w:ins w:id="257" w:author="Rossana POLLIO" w:date="2024-10-17T11:04:00Z">
        <w:r w:rsidR="00F72470">
          <w:rPr>
            <w:rFonts w:ascii="Arial" w:eastAsia="Times New Roman" w:hAnsi="Arial" w:cs="Arial"/>
            <w:sz w:val="24"/>
            <w:szCs w:val="24"/>
          </w:rPr>
          <w:t xml:space="preserve">will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survive </w:t>
      </w:r>
      <w:ins w:id="258" w:author="Rossana POLLIO" w:date="2024-10-17T11:04:00Z">
        <w:r w:rsidR="00F72470">
          <w:rPr>
            <w:rFonts w:ascii="Arial" w:eastAsia="Times New Roman" w:hAnsi="Arial" w:cs="Arial"/>
            <w:sz w:val="24"/>
            <w:szCs w:val="24"/>
          </w:rPr>
          <w:t xml:space="preserve">and remain in effect after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the </w:t>
      </w:r>
      <w:del w:id="259" w:author="Rossana POLLIO" w:date="2024-10-17T11:04:00Z">
        <w:r w:rsidRPr="00957072" w:rsidDel="00F72470">
          <w:rPr>
            <w:rFonts w:ascii="Arial" w:eastAsia="Times New Roman" w:hAnsi="Arial" w:cs="Arial"/>
            <w:sz w:val="24"/>
            <w:szCs w:val="24"/>
          </w:rPr>
          <w:delText xml:space="preserve">end of our </w:delText>
        </w:r>
      </w:del>
      <w:r w:rsidRPr="00957072">
        <w:rPr>
          <w:rFonts w:ascii="Arial" w:eastAsia="Times New Roman" w:hAnsi="Arial" w:cs="Arial"/>
          <w:sz w:val="24"/>
          <w:szCs w:val="24"/>
        </w:rPr>
        <w:t>agreement</w:t>
      </w:r>
      <w:ins w:id="260" w:author="Rossana POLLIO" w:date="2024-10-17T11:04:00Z">
        <w:r w:rsidR="00F72470">
          <w:rPr>
            <w:rFonts w:ascii="Arial" w:eastAsia="Times New Roman" w:hAnsi="Arial" w:cs="Arial"/>
            <w:sz w:val="24"/>
            <w:szCs w:val="24"/>
          </w:rPr>
          <w:t xml:space="preserve"> ends</w:t>
        </w:r>
      </w:ins>
      <w:r w:rsidRPr="00957072">
        <w:rPr>
          <w:rFonts w:ascii="Arial" w:eastAsia="Times New Roman" w:hAnsi="Arial" w:cs="Arial"/>
          <w:sz w:val="24"/>
          <w:szCs w:val="24"/>
        </w:rPr>
        <w:t>: Your account, Your Content, Data Shared.</w:t>
      </w:r>
    </w:p>
    <w:p w14:paraId="58DA7129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Disputes</w:t>
      </w:r>
    </w:p>
    <w:p w14:paraId="4F34079D" w14:textId="70DDABEF" w:rsidR="00957072" w:rsidRPr="00957072" w:rsidDel="00867F07" w:rsidRDefault="00867F07" w:rsidP="00957072">
      <w:pPr>
        <w:spacing w:before="100" w:beforeAutospacing="1" w:after="100" w:afterAutospacing="1" w:line="240" w:lineRule="auto"/>
        <w:jc w:val="both"/>
        <w:rPr>
          <w:del w:id="261" w:author="Rossana POLLIO" w:date="2024-10-17T11:04:00Z"/>
          <w:rFonts w:ascii="Arial" w:eastAsia="Times New Roman" w:hAnsi="Arial" w:cs="Arial"/>
          <w:sz w:val="24"/>
          <w:szCs w:val="24"/>
        </w:rPr>
      </w:pPr>
      <w:ins w:id="262" w:author="Rossana POLLIO" w:date="2024-10-17T11:04:00Z">
        <w:r w:rsidRPr="00867F07">
          <w:rPr>
            <w:rFonts w:ascii="Arial" w:eastAsia="Times New Roman" w:hAnsi="Arial" w:cs="Arial"/>
            <w:sz w:val="24"/>
            <w:szCs w:val="24"/>
          </w:rPr>
          <w:t>Any dispute, including legal proceedings, related to these terms or your use of the website will be governed by Luxembourg law.</w:t>
        </w:r>
        <w:r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263" w:author="Rossana POLLIO" w:date="2024-10-17T11:04:00Z">
        <w:r w:rsidR="00957072" w:rsidRPr="00957072" w:rsidDel="00867F07">
          <w:rPr>
            <w:rFonts w:ascii="Arial" w:eastAsia="Times New Roman" w:hAnsi="Arial" w:cs="Arial"/>
            <w:sz w:val="24"/>
            <w:szCs w:val="24"/>
          </w:rPr>
          <w:delText>Luxembourg law will govern any dispute, including any legal proceedings, related to these terms or your use of the website.</w:delText>
        </w:r>
      </w:del>
    </w:p>
    <w:p w14:paraId="6E72EE5E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Contact</w:t>
      </w:r>
    </w:p>
    <w:p w14:paraId="31F59BAE" w14:textId="17C9DA4B" w:rsidR="00E97EFE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commentRangeStart w:id="264"/>
      <w:del w:id="265" w:author="Rossana POLLIO" w:date="2024-10-17T09:56:00Z">
        <w:r w:rsidRPr="00957072" w:rsidDel="00E97EFE">
          <w:rPr>
            <w:rFonts w:ascii="Arial" w:eastAsia="Times New Roman" w:hAnsi="Arial" w:cs="Arial"/>
            <w:sz w:val="24"/>
            <w:szCs w:val="24"/>
          </w:rPr>
          <w:delText xml:space="preserve">You may notify LHC these terms, </w:delText>
        </w:r>
        <w:commentRangeEnd w:id="264"/>
        <w:r w:rsidR="00242C34" w:rsidDel="00E97EFE">
          <w:rPr>
            <w:rStyle w:val="CommentReference"/>
          </w:rPr>
          <w:commentReference w:id="264"/>
        </w:r>
        <w:r w:rsidRPr="00957072" w:rsidDel="00E97EFE">
          <w:rPr>
            <w:rFonts w:ascii="Arial" w:eastAsia="Times New Roman" w:hAnsi="Arial" w:cs="Arial"/>
            <w:sz w:val="24"/>
            <w:szCs w:val="24"/>
          </w:rPr>
          <w:delText xml:space="preserve">and send questions at </w:delText>
        </w:r>
        <w:commentRangeStart w:id="266"/>
        <w:r w:rsidRPr="00E97EFE" w:rsidDel="00E97EFE">
          <w:rPr>
            <w:rFonts w:ascii="Arial" w:eastAsia="Times New Roman" w:hAnsi="Arial" w:cs="Arial"/>
            <w:sz w:val="24"/>
            <w:szCs w:val="24"/>
            <w:highlight w:val="yellow"/>
            <w:rPrChange w:id="267" w:author="Rossana POLLIO" w:date="2024-10-17T09:58:00Z">
              <w:rPr>
                <w:rFonts w:ascii="Arial" w:eastAsia="Times New Roman" w:hAnsi="Arial" w:cs="Arial"/>
                <w:sz w:val="24"/>
                <w:szCs w:val="24"/>
              </w:rPr>
            </w:rPrChange>
          </w:rPr>
          <w:delText>testing</w:delText>
        </w:r>
      </w:del>
      <w:commentRangeEnd w:id="266"/>
      <w:r w:rsidR="00E97EFE">
        <w:rPr>
          <w:rStyle w:val="CommentReference"/>
        </w:rPr>
        <w:commentReference w:id="266"/>
      </w:r>
      <w:del w:id="268" w:author="Rossana POLLIO" w:date="2024-10-17T09:56:00Z">
        <w:r w:rsidRPr="00E97EFE" w:rsidDel="00E97EFE">
          <w:rPr>
            <w:rFonts w:ascii="Arial" w:eastAsia="Times New Roman" w:hAnsi="Arial" w:cs="Arial"/>
            <w:sz w:val="24"/>
            <w:szCs w:val="24"/>
            <w:highlight w:val="yellow"/>
            <w:rPrChange w:id="269" w:author="Rossana POLLIO" w:date="2024-10-17T09:58:00Z">
              <w:rPr>
                <w:rFonts w:ascii="Arial" w:eastAsia="Times New Roman" w:hAnsi="Arial" w:cs="Arial"/>
                <w:sz w:val="24"/>
                <w:szCs w:val="24"/>
              </w:rPr>
            </w:rPrChange>
          </w:rPr>
          <w:delText>@c3.lu</w:delText>
        </w:r>
        <w:r w:rsidRPr="00957072" w:rsidDel="00E97EFE">
          <w:rPr>
            <w:rFonts w:ascii="Arial" w:eastAsia="Times New Roman" w:hAnsi="Arial" w:cs="Arial"/>
            <w:sz w:val="24"/>
            <w:szCs w:val="24"/>
          </w:rPr>
          <w:delText xml:space="preserve">.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LHC may </w:t>
      </w:r>
      <w:del w:id="270" w:author="Rossana POLLIO" w:date="2024-10-17T09:42:00Z">
        <w:r w:rsidRPr="00957072" w:rsidDel="002D61CC">
          <w:rPr>
            <w:rFonts w:ascii="Arial" w:eastAsia="Times New Roman" w:hAnsi="Arial" w:cs="Arial"/>
            <w:sz w:val="24"/>
            <w:szCs w:val="24"/>
          </w:rPr>
          <w:delText xml:space="preserve">notify </w:delText>
        </w:r>
      </w:del>
      <w:ins w:id="271" w:author="Rossana POLLIO" w:date="2024-10-17T09:42:00Z">
        <w:r w:rsidR="002D61CC">
          <w:rPr>
            <w:rFonts w:ascii="Arial" w:eastAsia="Times New Roman" w:hAnsi="Arial" w:cs="Arial"/>
            <w:sz w:val="24"/>
            <w:szCs w:val="24"/>
          </w:rPr>
          <w:t>communicate with</w:t>
        </w:r>
        <w:r w:rsidR="002D61CC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you </w:t>
      </w:r>
      <w:del w:id="272" w:author="Rossana POLLIO" w:date="2024-10-17T09:43:00Z">
        <w:r w:rsidRPr="00957072" w:rsidDel="002D61CC">
          <w:rPr>
            <w:rFonts w:ascii="Arial" w:eastAsia="Times New Roman" w:hAnsi="Arial" w:cs="Arial"/>
            <w:sz w:val="24"/>
            <w:szCs w:val="24"/>
          </w:rPr>
          <w:delText xml:space="preserve">under </w:delText>
        </w:r>
      </w:del>
      <w:ins w:id="273" w:author="Rossana POLLIO" w:date="2024-10-17T09:43:00Z">
        <w:r w:rsidR="002D61CC">
          <w:rPr>
            <w:rFonts w:ascii="Arial" w:eastAsia="Times New Roman" w:hAnsi="Arial" w:cs="Arial"/>
            <w:sz w:val="24"/>
            <w:szCs w:val="24"/>
          </w:rPr>
          <w:t>regarding</w:t>
        </w:r>
        <w:r w:rsidR="002D61CC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these terms </w:t>
      </w:r>
      <w:ins w:id="274" w:author="Rossana POLLIO" w:date="2024-10-17T09:43:00Z">
        <w:r w:rsidR="002D61CC">
          <w:rPr>
            <w:rFonts w:ascii="Arial" w:eastAsia="Times New Roman" w:hAnsi="Arial" w:cs="Arial"/>
            <w:sz w:val="24"/>
            <w:szCs w:val="24"/>
          </w:rPr>
          <w:t xml:space="preserve">by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using the e-mail address </w:t>
      </w:r>
      <w:ins w:id="275" w:author="Rossana POLLIO" w:date="2024-10-17T09:43:00Z">
        <w:r w:rsidR="002D61CC">
          <w:rPr>
            <w:rFonts w:ascii="Arial" w:eastAsia="Times New Roman" w:hAnsi="Arial" w:cs="Arial"/>
            <w:sz w:val="24"/>
            <w:szCs w:val="24"/>
          </w:rPr>
          <w:t xml:space="preserve">associated with </w:t>
        </w:r>
      </w:ins>
      <w:del w:id="276" w:author="Rossana POLLIO" w:date="2024-10-17T09:43:00Z">
        <w:r w:rsidRPr="00957072" w:rsidDel="002D61CC">
          <w:rPr>
            <w:rFonts w:ascii="Arial" w:eastAsia="Times New Roman" w:hAnsi="Arial" w:cs="Arial"/>
            <w:sz w:val="24"/>
            <w:szCs w:val="24"/>
          </w:rPr>
          <w:delText xml:space="preserve">you provide for 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your account on the website, or by posting a message </w:t>
      </w:r>
      <w:del w:id="277" w:author="Rossana POLLIO" w:date="2024-10-17T09:45:00Z">
        <w:r w:rsidRPr="00957072" w:rsidDel="00AA5531">
          <w:rPr>
            <w:rFonts w:ascii="Arial" w:eastAsia="Times New Roman" w:hAnsi="Arial" w:cs="Arial"/>
            <w:sz w:val="24"/>
            <w:szCs w:val="24"/>
          </w:rPr>
          <w:delText xml:space="preserve">to </w:delText>
        </w:r>
      </w:del>
      <w:ins w:id="278" w:author="Rossana POLLIO" w:date="2024-10-17T09:45:00Z">
        <w:r w:rsidR="00AA5531">
          <w:rPr>
            <w:rFonts w:ascii="Arial" w:eastAsia="Times New Roman" w:hAnsi="Arial" w:cs="Arial"/>
            <w:sz w:val="24"/>
            <w:szCs w:val="24"/>
          </w:rPr>
          <w:t>on</w:t>
        </w:r>
        <w:r w:rsidR="00AA5531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the homepage </w:t>
      </w:r>
      <w:del w:id="279" w:author="Rossana POLLIO" w:date="2024-10-17T09:47:00Z">
        <w:r w:rsidRPr="00957072" w:rsidDel="008C1F92">
          <w:rPr>
            <w:rFonts w:ascii="Arial" w:eastAsia="Times New Roman" w:hAnsi="Arial" w:cs="Arial"/>
            <w:sz w:val="24"/>
            <w:szCs w:val="24"/>
          </w:rPr>
          <w:delText xml:space="preserve">of the website </w:delText>
        </w:r>
      </w:del>
      <w:r w:rsidRPr="00957072">
        <w:rPr>
          <w:rFonts w:ascii="Arial" w:eastAsia="Times New Roman" w:hAnsi="Arial" w:cs="Arial"/>
          <w:sz w:val="24"/>
          <w:szCs w:val="24"/>
        </w:rPr>
        <w:t>or your account page</w:t>
      </w:r>
      <w:ins w:id="280" w:author="Rossana POLLIO" w:date="2024-10-17T09:56:00Z">
        <w:r w:rsidR="00E97EFE">
          <w:rPr>
            <w:rFonts w:ascii="Arial" w:eastAsia="Times New Roman" w:hAnsi="Arial" w:cs="Arial"/>
            <w:sz w:val="24"/>
            <w:szCs w:val="24"/>
          </w:rPr>
          <w:t>. For</w:t>
        </w:r>
      </w:ins>
      <w:ins w:id="281" w:author="Rossana POLLIO" w:date="2024-10-17T09:57:00Z">
        <w:r w:rsidR="00E97EFE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ins w:id="282" w:author="Rossana POLLIO" w:date="2024-10-17T09:56:00Z">
        <w:r w:rsidR="00E97EFE">
          <w:rPr>
            <w:rFonts w:ascii="Arial" w:eastAsia="Times New Roman" w:hAnsi="Arial" w:cs="Arial"/>
            <w:sz w:val="24"/>
            <w:szCs w:val="24"/>
          </w:rPr>
          <w:t>a</w:t>
        </w:r>
      </w:ins>
      <w:ins w:id="283" w:author="Rossana POLLIO" w:date="2024-10-17T09:57:00Z">
        <w:r w:rsidR="00E97EFE">
          <w:rPr>
            <w:rFonts w:ascii="Arial" w:eastAsia="Times New Roman" w:hAnsi="Arial" w:cs="Arial"/>
            <w:sz w:val="24"/>
            <w:szCs w:val="24"/>
          </w:rPr>
          <w:t xml:space="preserve">ny </w:t>
        </w:r>
      </w:ins>
      <w:ins w:id="284" w:author="Rossana POLLIO" w:date="2024-10-17T09:56:00Z">
        <w:r w:rsidR="00E97EFE">
          <w:rPr>
            <w:rFonts w:ascii="Arial" w:eastAsia="Times New Roman" w:hAnsi="Arial" w:cs="Arial"/>
            <w:sz w:val="24"/>
            <w:szCs w:val="24"/>
          </w:rPr>
          <w:t xml:space="preserve">questions related to </w:t>
        </w:r>
      </w:ins>
      <w:ins w:id="285" w:author="Rossana POLLIO" w:date="2024-10-17T09:57:00Z">
        <w:r w:rsidR="00E97EFE">
          <w:rPr>
            <w:rFonts w:ascii="Arial" w:eastAsia="Times New Roman" w:hAnsi="Arial" w:cs="Arial"/>
            <w:sz w:val="24"/>
            <w:szCs w:val="24"/>
          </w:rPr>
          <w:t>these terms you can email LHC at testing</w:t>
        </w:r>
      </w:ins>
      <w:ins w:id="286" w:author="Rossana POLLIO" w:date="2024-10-17T09:56:00Z">
        <w:r w:rsidR="00E97EFE" w:rsidRPr="00957072">
          <w:rPr>
            <w:rFonts w:ascii="Arial" w:eastAsia="Times New Roman" w:hAnsi="Arial" w:cs="Arial"/>
            <w:sz w:val="24"/>
            <w:szCs w:val="24"/>
          </w:rPr>
          <w:t>@</w:t>
        </w:r>
      </w:ins>
      <w:ins w:id="287" w:author="Rossana POLLIO" w:date="2024-10-17T09:59:00Z">
        <w:r w:rsidR="00E97EFE">
          <w:rPr>
            <w:rFonts w:ascii="Arial" w:eastAsia="Times New Roman" w:hAnsi="Arial" w:cs="Arial"/>
            <w:sz w:val="24"/>
            <w:szCs w:val="24"/>
          </w:rPr>
          <w:t>n</w:t>
        </w:r>
      </w:ins>
      <w:ins w:id="288" w:author="Rossana POLLIO" w:date="2024-10-17T09:56:00Z">
        <w:r w:rsidR="00E97EFE" w:rsidRPr="00957072">
          <w:rPr>
            <w:rFonts w:ascii="Arial" w:eastAsia="Times New Roman" w:hAnsi="Arial" w:cs="Arial"/>
            <w:sz w:val="24"/>
            <w:szCs w:val="24"/>
          </w:rPr>
          <w:t>c3.lu</w:t>
        </w:r>
      </w:ins>
      <w:ins w:id="289" w:author="Rossana POLLIO" w:date="2024-10-17T11:08:00Z">
        <w:r w:rsidR="000F77B4">
          <w:rPr>
            <w:rFonts w:ascii="Arial" w:eastAsia="Times New Roman" w:hAnsi="Arial" w:cs="Arial"/>
            <w:sz w:val="24"/>
            <w:szCs w:val="24"/>
          </w:rPr>
          <w:t>.</w:t>
        </w:r>
      </w:ins>
    </w:p>
    <w:p w14:paraId="1A11ADEF" w14:textId="77777777" w:rsidR="00957072" w:rsidRPr="00957072" w:rsidRDefault="00957072" w:rsidP="0095707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57072">
        <w:rPr>
          <w:rFonts w:ascii="Arial" w:eastAsia="Times New Roman" w:hAnsi="Arial" w:cs="Arial"/>
          <w:b/>
          <w:bCs/>
          <w:sz w:val="36"/>
          <w:szCs w:val="36"/>
        </w:rPr>
        <w:t>Changes</w:t>
      </w:r>
    </w:p>
    <w:p w14:paraId="334A719B" w14:textId="423C4723" w:rsidR="00957072" w:rsidRPr="00957072" w:rsidRDefault="00957072" w:rsidP="0095707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57072">
        <w:rPr>
          <w:rFonts w:ascii="Arial" w:eastAsia="Times New Roman" w:hAnsi="Arial" w:cs="Arial"/>
          <w:sz w:val="24"/>
          <w:szCs w:val="24"/>
        </w:rPr>
        <w:t xml:space="preserve">LHC last updated these terms </w:t>
      </w:r>
      <w:del w:id="290" w:author="Rossana POLLIO" w:date="2024-10-17T09:35:00Z">
        <w:r w:rsidRPr="00957072" w:rsidDel="00356FB6">
          <w:rPr>
            <w:rFonts w:ascii="Arial" w:eastAsia="Times New Roman" w:hAnsi="Arial" w:cs="Arial"/>
            <w:sz w:val="24"/>
            <w:szCs w:val="24"/>
          </w:rPr>
          <w:delText>o</w:delText>
        </w:r>
      </w:del>
      <w:ins w:id="291" w:author="Rossana POLLIO" w:date="2024-10-17T09:35:00Z">
        <w:r w:rsidR="00356FB6">
          <w:rPr>
            <w:rFonts w:ascii="Arial" w:eastAsia="Times New Roman" w:hAnsi="Arial" w:cs="Arial"/>
            <w:sz w:val="24"/>
            <w:szCs w:val="24"/>
          </w:rPr>
          <w:t>i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n </w:t>
      </w:r>
      <w:ins w:id="292" w:author="Rossana POLLIO" w:date="2024-10-17T09:33:00Z">
        <w:r w:rsidR="0004038C">
          <w:rPr>
            <w:rFonts w:ascii="Arial" w:eastAsia="Times New Roman" w:hAnsi="Arial" w:cs="Arial"/>
            <w:sz w:val="24"/>
            <w:szCs w:val="24"/>
          </w:rPr>
          <w:t>October</w:t>
        </w:r>
      </w:ins>
      <w:del w:id="293" w:author="Rossana POLLIO" w:date="2024-10-17T09:33:00Z">
        <w:r w:rsidRPr="00957072" w:rsidDel="0004038C">
          <w:rPr>
            <w:rFonts w:ascii="Arial" w:eastAsia="Times New Roman" w:hAnsi="Arial" w:cs="Arial"/>
            <w:sz w:val="24"/>
            <w:szCs w:val="24"/>
          </w:rPr>
          <w:delText>June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 202</w:t>
      </w:r>
      <w:ins w:id="294" w:author="Rossana POLLIO" w:date="2024-10-17T09:33:00Z">
        <w:r w:rsidR="0004038C">
          <w:rPr>
            <w:rFonts w:ascii="Arial" w:eastAsia="Times New Roman" w:hAnsi="Arial" w:cs="Arial"/>
            <w:sz w:val="24"/>
            <w:szCs w:val="24"/>
          </w:rPr>
          <w:t>4</w:t>
        </w:r>
      </w:ins>
      <w:del w:id="295" w:author="Rossana POLLIO" w:date="2024-10-17T09:33:00Z">
        <w:r w:rsidRPr="00957072" w:rsidDel="0004038C">
          <w:rPr>
            <w:rFonts w:ascii="Arial" w:eastAsia="Times New Roman" w:hAnsi="Arial" w:cs="Arial"/>
            <w:sz w:val="24"/>
            <w:szCs w:val="24"/>
          </w:rPr>
          <w:delText>1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, and may </w:t>
      </w:r>
      <w:del w:id="296" w:author="Rossana POLLIO" w:date="2024-10-17T09:35:00Z">
        <w:r w:rsidRPr="00957072" w:rsidDel="00356FB6">
          <w:rPr>
            <w:rFonts w:ascii="Arial" w:eastAsia="Times New Roman" w:hAnsi="Arial" w:cs="Arial"/>
            <w:sz w:val="24"/>
            <w:szCs w:val="24"/>
          </w:rPr>
          <w:delText xml:space="preserve">update </w:delText>
        </w:r>
      </w:del>
      <w:ins w:id="297" w:author="Rossana POLLIO" w:date="2024-10-17T09:35:00Z">
        <w:r w:rsidR="00356FB6">
          <w:rPr>
            <w:rFonts w:ascii="Arial" w:eastAsia="Times New Roman" w:hAnsi="Arial" w:cs="Arial"/>
            <w:sz w:val="24"/>
            <w:szCs w:val="24"/>
          </w:rPr>
          <w:t>revise</w:t>
        </w:r>
        <w:r w:rsidR="00356FB6" w:rsidRPr="00957072">
          <w:rPr>
            <w:rFonts w:ascii="Arial" w:eastAsia="Times New Roman" w:hAnsi="Arial" w:cs="Arial"/>
            <w:sz w:val="24"/>
            <w:szCs w:val="24"/>
          </w:rPr>
          <w:t xml:space="preserve"> </w:t>
        </w:r>
        <w:r w:rsidR="00356FB6">
          <w:rPr>
            <w:rFonts w:ascii="Arial" w:eastAsia="Times New Roman" w:hAnsi="Arial" w:cs="Arial"/>
            <w:sz w:val="24"/>
            <w:szCs w:val="24"/>
          </w:rPr>
          <w:t>the</w:t>
        </w:r>
      </w:ins>
      <w:ins w:id="298" w:author="Rossana POLLIO" w:date="2024-10-17T09:36:00Z">
        <w:r w:rsidR="00356FB6">
          <w:rPr>
            <w:rFonts w:ascii="Arial" w:eastAsia="Times New Roman" w:hAnsi="Arial" w:cs="Arial"/>
            <w:sz w:val="24"/>
            <w:szCs w:val="24"/>
          </w:rPr>
          <w:t xml:space="preserve">m in the future </w:t>
        </w:r>
      </w:ins>
      <w:del w:id="299" w:author="Rossana POLLIO" w:date="2024-10-17T09:35:00Z">
        <w:r w:rsidRPr="00957072" w:rsidDel="00356FB6">
          <w:rPr>
            <w:rFonts w:ascii="Arial" w:eastAsia="Times New Roman" w:hAnsi="Arial" w:cs="Arial"/>
            <w:sz w:val="24"/>
            <w:szCs w:val="24"/>
          </w:rPr>
          <w:delText xml:space="preserve">these terms </w:delText>
        </w:r>
      </w:del>
      <w:del w:id="300" w:author="Rossana POLLIO" w:date="2024-10-17T09:36:00Z">
        <w:r w:rsidRPr="00957072" w:rsidDel="00356FB6">
          <w:rPr>
            <w:rFonts w:ascii="Arial" w:eastAsia="Times New Roman" w:hAnsi="Arial" w:cs="Arial"/>
            <w:sz w:val="24"/>
            <w:szCs w:val="24"/>
          </w:rPr>
          <w:delText>again</w:delText>
        </w:r>
      </w:del>
      <w:r w:rsidRPr="00957072">
        <w:rPr>
          <w:rFonts w:ascii="Arial" w:eastAsia="Times New Roman" w:hAnsi="Arial" w:cs="Arial"/>
          <w:sz w:val="24"/>
          <w:szCs w:val="24"/>
        </w:rPr>
        <w:t xml:space="preserve">. </w:t>
      </w:r>
      <w:del w:id="301" w:author="Rossana POLLIO" w:date="2024-10-17T09:36:00Z">
        <w:r w:rsidRPr="00957072" w:rsidDel="00E414D0">
          <w:rPr>
            <w:rFonts w:ascii="Arial" w:eastAsia="Times New Roman" w:hAnsi="Arial" w:cs="Arial"/>
            <w:sz w:val="24"/>
            <w:szCs w:val="24"/>
          </w:rPr>
          <w:delText>LHC will post a</w:delText>
        </w:r>
      </w:del>
      <w:ins w:id="302" w:author="Rossana POLLIO" w:date="2024-10-17T09:36:00Z">
        <w:r w:rsidR="00E414D0">
          <w:rPr>
            <w:rFonts w:ascii="Arial" w:eastAsia="Times New Roman" w:hAnsi="Arial" w:cs="Arial"/>
            <w:sz w:val="24"/>
            <w:szCs w:val="24"/>
          </w:rPr>
          <w:t>A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ll updates </w:t>
      </w:r>
      <w:ins w:id="303" w:author="Rossana POLLIO" w:date="2024-10-17T09:36:00Z">
        <w:r w:rsidR="00E414D0">
          <w:rPr>
            <w:rFonts w:ascii="Arial" w:eastAsia="Times New Roman" w:hAnsi="Arial" w:cs="Arial"/>
            <w:sz w:val="24"/>
            <w:szCs w:val="24"/>
          </w:rPr>
          <w:t xml:space="preserve">will be posted on </w:t>
        </w:r>
      </w:ins>
      <w:del w:id="304" w:author="Rossana POLLIO" w:date="2024-10-17T09:36:00Z">
        <w:r w:rsidRPr="00957072" w:rsidDel="00E414D0">
          <w:rPr>
            <w:rFonts w:ascii="Arial" w:eastAsia="Times New Roman" w:hAnsi="Arial" w:cs="Arial"/>
            <w:sz w:val="24"/>
            <w:szCs w:val="24"/>
          </w:rPr>
          <w:delText xml:space="preserve">to </w:delText>
        </w:r>
      </w:del>
      <w:del w:id="305" w:author="Rossana POLLIO" w:date="2024-10-17T09:41:00Z">
        <w:r w:rsidRPr="00957072" w:rsidDel="00242C34">
          <w:rPr>
            <w:rFonts w:ascii="Arial" w:eastAsia="Times New Roman" w:hAnsi="Arial" w:cs="Arial"/>
            <w:sz w:val="24"/>
            <w:szCs w:val="24"/>
          </w:rPr>
          <w:delText xml:space="preserve">the </w:delText>
        </w:r>
      </w:del>
      <w:r w:rsidRPr="00957072">
        <w:rPr>
          <w:rFonts w:ascii="Arial" w:eastAsia="Times New Roman" w:hAnsi="Arial" w:cs="Arial"/>
          <w:sz w:val="24"/>
          <w:szCs w:val="24"/>
        </w:rPr>
        <w:t>website</w:t>
      </w:r>
      <w:del w:id="306" w:author="Rossana POLLIO" w:date="2024-10-17T09:37:00Z">
        <w:r w:rsidRPr="00957072" w:rsidDel="0022455E">
          <w:rPr>
            <w:rFonts w:ascii="Arial" w:eastAsia="Times New Roman" w:hAnsi="Arial" w:cs="Arial"/>
            <w:sz w:val="24"/>
            <w:szCs w:val="24"/>
          </w:rPr>
          <w:delText>.</w:delText>
        </w:r>
      </w:del>
      <w:ins w:id="307" w:author="Rossana POLLIO" w:date="2024-10-17T09:43:00Z">
        <w:r w:rsidR="002D61CC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ins w:id="308" w:author="Rossana POLLIO" w:date="2024-10-17T09:39:00Z">
        <w:r w:rsidR="00242C34">
          <w:rPr>
            <w:rFonts w:ascii="Arial" w:eastAsia="Times New Roman" w:hAnsi="Arial" w:cs="Arial"/>
            <w:sz w:val="24"/>
            <w:szCs w:val="24"/>
          </w:rPr>
          <w:t>and</w:t>
        </w:r>
      </w:ins>
      <w:r w:rsidRPr="00957072">
        <w:rPr>
          <w:rFonts w:ascii="Arial" w:eastAsia="Times New Roman" w:hAnsi="Arial" w:cs="Arial"/>
          <w:sz w:val="24"/>
          <w:szCs w:val="24"/>
        </w:rPr>
        <w:t xml:space="preserve"> LHC may also announce updates </w:t>
      </w:r>
      <w:del w:id="309" w:author="Rossana POLLIO" w:date="2024-10-17T09:37:00Z">
        <w:r w:rsidRPr="00957072" w:rsidDel="0022455E">
          <w:rPr>
            <w:rFonts w:ascii="Arial" w:eastAsia="Times New Roman" w:hAnsi="Arial" w:cs="Arial"/>
            <w:sz w:val="24"/>
            <w:szCs w:val="24"/>
          </w:rPr>
          <w:delText xml:space="preserve">with </w:delText>
        </w:r>
      </w:del>
      <w:ins w:id="310" w:author="Rossana POLLIO" w:date="2024-10-17T09:37:00Z">
        <w:r w:rsidR="0022455E">
          <w:rPr>
            <w:rFonts w:ascii="Arial" w:eastAsia="Times New Roman" w:hAnsi="Arial" w:cs="Arial"/>
            <w:sz w:val="24"/>
            <w:szCs w:val="24"/>
          </w:rPr>
          <w:t xml:space="preserve">through </w:t>
        </w:r>
      </w:ins>
      <w:r w:rsidRPr="00957072">
        <w:rPr>
          <w:rFonts w:ascii="Arial" w:eastAsia="Times New Roman" w:hAnsi="Arial" w:cs="Arial"/>
          <w:sz w:val="24"/>
          <w:szCs w:val="24"/>
        </w:rPr>
        <w:t>special messages or alerts on the website</w:t>
      </w:r>
      <w:del w:id="311" w:author="Rossana POLLIO" w:date="2024-10-17T09:37:00Z">
        <w:r w:rsidRPr="00957072" w:rsidDel="0022455E">
          <w:rPr>
            <w:rFonts w:ascii="Arial" w:eastAsia="Times New Roman" w:hAnsi="Arial" w:cs="Arial"/>
            <w:sz w:val="24"/>
            <w:szCs w:val="24"/>
          </w:rPr>
          <w:delText>.</w:delText>
        </w:r>
      </w:del>
    </w:p>
    <w:p w14:paraId="671D025A" w14:textId="3DC9B9AB" w:rsidR="00957072" w:rsidRPr="00957072" w:rsidRDefault="00957072" w:rsidP="0022455E">
      <w:pPr>
        <w:tabs>
          <w:tab w:val="left" w:pos="2030"/>
          <w:tab w:val="center" w:pos="4680"/>
        </w:tabs>
      </w:pPr>
    </w:p>
    <w:sectPr w:rsidR="00957072" w:rsidRPr="0095707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ssana POLLIO" w:date="2024-10-17T10:00:00Z" w:initials="RP">
    <w:p w14:paraId="2A85B96B" w14:textId="49383E66" w:rsidR="00DC2F7C" w:rsidRDefault="00DC2F7C">
      <w:pPr>
        <w:pStyle w:val="CommentText"/>
      </w:pPr>
      <w:r>
        <w:rPr>
          <w:rStyle w:val="CommentReference"/>
        </w:rPr>
        <w:annotationRef/>
      </w:r>
      <w:r w:rsidRPr="00797303">
        <w:rPr>
          <w:highlight w:val="yellow"/>
        </w:rPr>
        <w:t>Website link as well as</w:t>
      </w:r>
      <w:r w:rsidR="00035C2A" w:rsidRPr="00797303">
        <w:rPr>
          <w:highlight w:val="yellow"/>
        </w:rPr>
        <w:t xml:space="preserve"> Privacy link and</w:t>
      </w:r>
      <w:r w:rsidRPr="00797303">
        <w:rPr>
          <w:highlight w:val="yellow"/>
        </w:rPr>
        <w:t xml:space="preserve"> email to be corrected as missing an “n”.</w:t>
      </w:r>
    </w:p>
  </w:comment>
  <w:comment w:id="165" w:author="Rossana POLLIO" w:date="2024-10-17T10:28:00Z" w:initials="RP">
    <w:p w14:paraId="0E82C34E" w14:textId="7EB4FFB6" w:rsidR="00035C2A" w:rsidRDefault="00035C2A">
      <w:pPr>
        <w:pStyle w:val="CommentText"/>
      </w:pPr>
      <w:r>
        <w:rPr>
          <w:rStyle w:val="CommentReference"/>
        </w:rPr>
        <w:annotationRef/>
      </w:r>
      <w:r w:rsidRPr="00797303">
        <w:rPr>
          <w:highlight w:val="yellow"/>
        </w:rPr>
        <w:t>Website link as well as Privacy link and email to be corrected as missing an “n”.</w:t>
      </w:r>
    </w:p>
  </w:comment>
  <w:comment w:id="239" w:author="Rossana POLLIO" w:date="2024-10-17T11:02:00Z" w:initials="RP">
    <w:p w14:paraId="3BB27C86" w14:textId="6B6BAAB0" w:rsidR="0074270C" w:rsidRDefault="0074270C">
      <w:pPr>
        <w:pStyle w:val="CommentText"/>
      </w:pPr>
      <w:r>
        <w:rPr>
          <w:rStyle w:val="CommentReference"/>
        </w:rPr>
        <w:annotationRef/>
      </w:r>
      <w:r w:rsidRPr="0074270C">
        <w:rPr>
          <w:highlight w:val="yellow"/>
        </w:rPr>
        <w:t>To be confirmed</w:t>
      </w:r>
    </w:p>
  </w:comment>
  <w:comment w:id="264" w:author="Rossana POLLIO" w:date="2024-10-17T09:41:00Z" w:initials="RP">
    <w:p w14:paraId="02C0A050" w14:textId="64C80A9A" w:rsidR="00242C34" w:rsidRDefault="00242C34">
      <w:pPr>
        <w:pStyle w:val="CommentText"/>
      </w:pPr>
      <w:r>
        <w:rPr>
          <w:rStyle w:val="CommentReference"/>
        </w:rPr>
        <w:annotationRef/>
      </w:r>
      <w:r>
        <w:t xml:space="preserve">There is no sense that the user </w:t>
      </w:r>
      <w:r w:rsidR="002D61CC">
        <w:t>notifies</w:t>
      </w:r>
      <w:r>
        <w:t xml:space="preserve"> LHC about the terms.</w:t>
      </w:r>
    </w:p>
  </w:comment>
  <w:comment w:id="266" w:author="Rossana POLLIO" w:date="2024-10-17T09:58:00Z" w:initials="RP">
    <w:p w14:paraId="2D4F5ACB" w14:textId="0DA555A9" w:rsidR="00E97EFE" w:rsidRDefault="00E97EFE">
      <w:pPr>
        <w:pStyle w:val="CommentText"/>
      </w:pPr>
      <w:r>
        <w:rPr>
          <w:rStyle w:val="CommentReference"/>
        </w:rPr>
        <w:annotationRef/>
      </w:r>
      <w:r w:rsidRPr="00797303">
        <w:rPr>
          <w:highlight w:val="yellow"/>
        </w:rPr>
        <w:t>The email address might not be correct as “n” is missing.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85B96B" w15:done="0"/>
  <w15:commentEx w15:paraId="0E82C34E" w15:done="0"/>
  <w15:commentEx w15:paraId="3BB27C86" w15:done="0"/>
  <w15:commentEx w15:paraId="02C0A050" w15:done="0"/>
  <w15:commentEx w15:paraId="2D4F5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B5EC5" w16cex:dateUtc="2024-10-17T08:00:00Z"/>
  <w16cex:commentExtensible w16cex:durableId="2ABB655A" w16cex:dateUtc="2024-10-17T08:28:00Z"/>
  <w16cex:commentExtensible w16cex:durableId="2ABB6D47" w16cex:dateUtc="2024-10-17T09:02:00Z"/>
  <w16cex:commentExtensible w16cex:durableId="2ABB5A34" w16cex:dateUtc="2024-10-17T07:41:00Z"/>
  <w16cex:commentExtensible w16cex:durableId="2ABB5E40" w16cex:dateUtc="2024-10-1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85B96B" w16cid:durableId="2ABB5EC5"/>
  <w16cid:commentId w16cid:paraId="0E82C34E" w16cid:durableId="2ABB655A"/>
  <w16cid:commentId w16cid:paraId="3BB27C86" w16cid:durableId="2ABB6D47"/>
  <w16cid:commentId w16cid:paraId="02C0A050" w16cid:durableId="2ABB5A34"/>
  <w16cid:commentId w16cid:paraId="2D4F5ACB" w16cid:durableId="2ABB5E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AFF5" w14:textId="77777777" w:rsidR="007F38DA" w:rsidRDefault="007F38DA" w:rsidP="002B7843">
      <w:pPr>
        <w:spacing w:after="0" w:line="240" w:lineRule="auto"/>
      </w:pPr>
      <w:r>
        <w:separator/>
      </w:r>
    </w:p>
  </w:endnote>
  <w:endnote w:type="continuationSeparator" w:id="0">
    <w:p w14:paraId="3D2B86E2" w14:textId="77777777" w:rsidR="007F38DA" w:rsidRDefault="007F38DA" w:rsidP="002B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117223"/>
      <w:docPartObj>
        <w:docPartGallery w:val="Page Numbers (Bottom of Page)"/>
        <w:docPartUnique/>
      </w:docPartObj>
    </w:sdtPr>
    <w:sdtEndPr/>
    <w:sdtContent>
      <w:p w14:paraId="5552930B" w14:textId="37991210" w:rsidR="002B7843" w:rsidRDefault="002B78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4ACD3B0" w14:textId="49B04343" w:rsidR="002B7843" w:rsidRDefault="006E6532">
    <w:pPr>
      <w:pStyle w:val="Footer"/>
    </w:pPr>
    <w:ins w:id="312" w:author="Rossana POLLIO" w:date="2024-10-17T09:48:00Z">
      <w:r>
        <w:t>NC3 Testing Platform – Terms of Service October 2024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D11D" w14:textId="77777777" w:rsidR="007F38DA" w:rsidRDefault="007F38DA" w:rsidP="002B7843">
      <w:pPr>
        <w:spacing w:after="0" w:line="240" w:lineRule="auto"/>
      </w:pPr>
      <w:r>
        <w:separator/>
      </w:r>
    </w:p>
  </w:footnote>
  <w:footnote w:type="continuationSeparator" w:id="0">
    <w:p w14:paraId="1D46BCFB" w14:textId="77777777" w:rsidR="007F38DA" w:rsidRDefault="007F38DA" w:rsidP="002B7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517"/>
    <w:multiLevelType w:val="hybridMultilevel"/>
    <w:tmpl w:val="D57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0FBF"/>
    <w:multiLevelType w:val="multilevel"/>
    <w:tmpl w:val="73B6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85A7F"/>
    <w:multiLevelType w:val="multilevel"/>
    <w:tmpl w:val="26A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3493B"/>
    <w:multiLevelType w:val="multilevel"/>
    <w:tmpl w:val="2594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C0CB2"/>
    <w:multiLevelType w:val="multilevel"/>
    <w:tmpl w:val="839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7AE4"/>
    <w:multiLevelType w:val="multilevel"/>
    <w:tmpl w:val="8CE8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B5007"/>
    <w:multiLevelType w:val="multilevel"/>
    <w:tmpl w:val="D19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57459"/>
    <w:multiLevelType w:val="multilevel"/>
    <w:tmpl w:val="874E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B41BE"/>
    <w:multiLevelType w:val="multilevel"/>
    <w:tmpl w:val="A766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ana POLLIO">
    <w15:presenceInfo w15:providerId="Windows Live" w15:userId="3ef3a66f08768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72"/>
    <w:rsid w:val="00004850"/>
    <w:rsid w:val="00035C2A"/>
    <w:rsid w:val="0004038C"/>
    <w:rsid w:val="00076C7E"/>
    <w:rsid w:val="000F77B4"/>
    <w:rsid w:val="0015675D"/>
    <w:rsid w:val="00161BC9"/>
    <w:rsid w:val="0022455E"/>
    <w:rsid w:val="00242C34"/>
    <w:rsid w:val="002B7843"/>
    <w:rsid w:val="002D61CC"/>
    <w:rsid w:val="0033152A"/>
    <w:rsid w:val="00331B11"/>
    <w:rsid w:val="00356FB6"/>
    <w:rsid w:val="00367955"/>
    <w:rsid w:val="003C075C"/>
    <w:rsid w:val="00453D16"/>
    <w:rsid w:val="004850E4"/>
    <w:rsid w:val="004B447B"/>
    <w:rsid w:val="00581993"/>
    <w:rsid w:val="005A0A84"/>
    <w:rsid w:val="005E2FCE"/>
    <w:rsid w:val="006036BF"/>
    <w:rsid w:val="00603920"/>
    <w:rsid w:val="0062135C"/>
    <w:rsid w:val="0068276D"/>
    <w:rsid w:val="006C1ECF"/>
    <w:rsid w:val="006C5FDC"/>
    <w:rsid w:val="006D7D3A"/>
    <w:rsid w:val="006E6532"/>
    <w:rsid w:val="0074270C"/>
    <w:rsid w:val="00797303"/>
    <w:rsid w:val="007F38DA"/>
    <w:rsid w:val="00817257"/>
    <w:rsid w:val="008215E2"/>
    <w:rsid w:val="00840F73"/>
    <w:rsid w:val="00867F07"/>
    <w:rsid w:val="0088393B"/>
    <w:rsid w:val="008C1F92"/>
    <w:rsid w:val="008F2AB0"/>
    <w:rsid w:val="009132BC"/>
    <w:rsid w:val="00957072"/>
    <w:rsid w:val="009B62E4"/>
    <w:rsid w:val="00A734C3"/>
    <w:rsid w:val="00A73C14"/>
    <w:rsid w:val="00A76BCF"/>
    <w:rsid w:val="00AA5531"/>
    <w:rsid w:val="00B23627"/>
    <w:rsid w:val="00BC3CA2"/>
    <w:rsid w:val="00BE6446"/>
    <w:rsid w:val="00C14B8A"/>
    <w:rsid w:val="00C5454F"/>
    <w:rsid w:val="00CB3E41"/>
    <w:rsid w:val="00CF10E7"/>
    <w:rsid w:val="00D14132"/>
    <w:rsid w:val="00D57F2C"/>
    <w:rsid w:val="00D74AEA"/>
    <w:rsid w:val="00DC2F7C"/>
    <w:rsid w:val="00DF787C"/>
    <w:rsid w:val="00E00769"/>
    <w:rsid w:val="00E414D0"/>
    <w:rsid w:val="00E95598"/>
    <w:rsid w:val="00E97EFE"/>
    <w:rsid w:val="00EA168D"/>
    <w:rsid w:val="00F72470"/>
    <w:rsid w:val="00F72666"/>
    <w:rsid w:val="00F9316D"/>
    <w:rsid w:val="00FD5C5B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7B67"/>
  <w15:chartTrackingRefBased/>
  <w15:docId w15:val="{664C5BA3-B5AC-4428-83D4-8CF29554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7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70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70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43"/>
  </w:style>
  <w:style w:type="paragraph" w:styleId="Footer">
    <w:name w:val="footer"/>
    <w:basedOn w:val="Normal"/>
    <w:link w:val="FooterChar"/>
    <w:uiPriority w:val="99"/>
    <w:unhideWhenUsed/>
    <w:rsid w:val="002B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43"/>
  </w:style>
  <w:style w:type="character" w:styleId="CommentReference">
    <w:name w:val="annotation reference"/>
    <w:basedOn w:val="DefaultParagraphFont"/>
    <w:uiPriority w:val="99"/>
    <w:semiHidden/>
    <w:unhideWhenUsed/>
    <w:rsid w:val="00242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C3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2F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testing.nc3.lu/terms-conditions/" TargetMode="External"/><Relationship Id="rId18" Type="http://schemas.openxmlformats.org/officeDocument/2006/relationships/hyperlink" Target="https://testing.nc3.lu/terms-condition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comments" Target="comments.xml"/><Relationship Id="rId12" Type="http://schemas.openxmlformats.org/officeDocument/2006/relationships/hyperlink" Target="https://testing.nc3.lu/terms-conditions/" TargetMode="External"/><Relationship Id="rId17" Type="http://schemas.openxmlformats.org/officeDocument/2006/relationships/hyperlink" Target="https://testing.nc3.lu/terms-condi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ing.nc3.lu/terms-conditions/" TargetMode="External"/><Relationship Id="rId20" Type="http://schemas.openxmlformats.org/officeDocument/2006/relationships/hyperlink" Target="https://testing.nc3.lu/terms-condi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ing.nc3.lu/terms-condition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esting.nc3.lu/terms-conditions/" TargetMode="External"/><Relationship Id="rId23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testing.nc3.lu/terms-conditions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testing.nc3.lu/terms-condition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POLLIO</dc:creator>
  <cp:keywords/>
  <dc:description/>
  <cp:lastModifiedBy>Rossana POLLIO</cp:lastModifiedBy>
  <cp:revision>64</cp:revision>
  <dcterms:created xsi:type="dcterms:W3CDTF">2024-10-17T07:27:00Z</dcterms:created>
  <dcterms:modified xsi:type="dcterms:W3CDTF">2024-10-17T09:08:00Z</dcterms:modified>
</cp:coreProperties>
</file>